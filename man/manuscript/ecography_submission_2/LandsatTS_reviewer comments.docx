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16BA" w14:textId="77777777" w:rsidR="0080323D" w:rsidRDefault="0080323D" w:rsidP="0080323D">
      <w:pPr>
        <w:pStyle w:val="PlainText"/>
        <w:rPr>
          <w:b/>
          <w:bCs/>
        </w:rPr>
      </w:pPr>
    </w:p>
    <w:p w14:paraId="20C14A47" w14:textId="34C98668" w:rsidR="0080323D" w:rsidRPr="0080323D" w:rsidRDefault="0080323D" w:rsidP="0080323D">
      <w:pPr>
        <w:pStyle w:val="PlainText"/>
        <w:rPr>
          <w:b/>
          <w:bCs/>
        </w:rPr>
      </w:pPr>
      <w:r w:rsidRPr="0080323D">
        <w:rPr>
          <w:b/>
          <w:bCs/>
        </w:rPr>
        <w:t xml:space="preserve">Subject Editor (Dr. Michael </w:t>
      </w:r>
      <w:proofErr w:type="spellStart"/>
      <w:r w:rsidRPr="0080323D">
        <w:rPr>
          <w:b/>
          <w:bCs/>
        </w:rPr>
        <w:t>Borregaard</w:t>
      </w:r>
      <w:proofErr w:type="spellEnd"/>
      <w:r w:rsidRPr="0080323D">
        <w:rPr>
          <w:b/>
          <w:bCs/>
        </w:rPr>
        <w:t>) Comments</w:t>
      </w:r>
    </w:p>
    <w:p w14:paraId="68F9E000" w14:textId="7FC9B561" w:rsidR="0080323D" w:rsidRDefault="0080323D" w:rsidP="0080323D">
      <w:pPr>
        <w:pStyle w:val="PlainText"/>
      </w:pPr>
      <w:r>
        <w:t xml:space="preserve">The package is purely geographical, and thus somewhat on the edge of what Ecography </w:t>
      </w:r>
      <w:proofErr w:type="gramStart"/>
      <w:r>
        <w:t>publishes, but</w:t>
      </w:r>
      <w:proofErr w:type="gramEnd"/>
      <w:r>
        <w:t xml:space="preserve"> given the widespread use of landsat data among ecologists it still seems useful. It does mean, however, that the quite complicated installation procedure becomes an issue. Very few of the readers of Ecography are likely to have </w:t>
      </w:r>
      <w:proofErr w:type="spellStart"/>
      <w:r>
        <w:t>rgee</w:t>
      </w:r>
      <w:proofErr w:type="spellEnd"/>
      <w:r>
        <w:t xml:space="preserve"> and google earth engine installed and have an active google earth account. They are not trivial to install, and the reviewer had multiple problems getting the install to work. These procedures should be spelt out much more clearly.</w:t>
      </w:r>
    </w:p>
    <w:p w14:paraId="78404485" w14:textId="744D080A" w:rsidR="00B63EF9" w:rsidRDefault="002F2C08" w:rsidP="0080323D">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4A3A51BB" w14:textId="075518DF" w:rsidR="00FD26E4" w:rsidRDefault="00FD26E4" w:rsidP="00FD26E4">
      <w:pPr>
        <w:pStyle w:val="PlainText"/>
        <w:numPr>
          <w:ilvl w:val="0"/>
          <w:numId w:val="4"/>
        </w:numPr>
        <w:rPr>
          <w:color w:val="4472C4" w:themeColor="accent1"/>
        </w:rPr>
      </w:pPr>
      <w:r>
        <w:rPr>
          <w:color w:val="4472C4" w:themeColor="accent1"/>
        </w:rPr>
        <w:t xml:space="preserve">Add </w:t>
      </w:r>
      <w:r w:rsidR="002A269F">
        <w:rPr>
          <w:color w:val="4472C4" w:themeColor="accent1"/>
        </w:rPr>
        <w:t>some further install instructions to GitHub and note this in the manuscript</w:t>
      </w:r>
    </w:p>
    <w:p w14:paraId="2085E2F1" w14:textId="025540AF" w:rsidR="002A269F" w:rsidRDefault="002A269F" w:rsidP="00FD26E4">
      <w:pPr>
        <w:pStyle w:val="PlainText"/>
        <w:numPr>
          <w:ilvl w:val="0"/>
          <w:numId w:val="4"/>
        </w:numPr>
        <w:rPr>
          <w:color w:val="4472C4" w:themeColor="accent1"/>
        </w:rPr>
      </w:pPr>
      <w:r>
        <w:rPr>
          <w:color w:val="4472C4" w:themeColor="accent1"/>
        </w:rPr>
        <w:t xml:space="preserve">No matter where you want to download Landsat data, you’ll need an account. </w:t>
      </w:r>
    </w:p>
    <w:p w14:paraId="1B9F2C3A" w14:textId="76DA55CD" w:rsidR="002A269F" w:rsidRPr="002F2C08" w:rsidRDefault="002A269F" w:rsidP="00FD26E4">
      <w:pPr>
        <w:pStyle w:val="PlainText"/>
        <w:numPr>
          <w:ilvl w:val="0"/>
          <w:numId w:val="4"/>
        </w:numPr>
        <w:rPr>
          <w:color w:val="4472C4" w:themeColor="accent1"/>
        </w:rPr>
      </w:pPr>
      <w:r>
        <w:rPr>
          <w:color w:val="4472C4" w:themeColor="accent1"/>
        </w:rPr>
        <w:t>GEE accounts only take minutes to open and provides access to a wider variety of data</w:t>
      </w:r>
    </w:p>
    <w:p w14:paraId="5513557D" w14:textId="77777777" w:rsidR="0080323D" w:rsidRDefault="0080323D" w:rsidP="0080323D">
      <w:pPr>
        <w:pStyle w:val="PlainText"/>
      </w:pPr>
    </w:p>
    <w:p w14:paraId="61C36F0E" w14:textId="77777777" w:rsidR="0080323D" w:rsidRDefault="0080323D" w:rsidP="0080323D">
      <w:pPr>
        <w:pStyle w:val="PlainText"/>
      </w:pPr>
      <w:r>
        <w:t xml:space="preserve">In extension of this, it is hard to see whether your </w:t>
      </w:r>
      <w:proofErr w:type="spellStart"/>
      <w:r>
        <w:t>lsatTS</w:t>
      </w:r>
      <w:proofErr w:type="spellEnd"/>
      <w:r>
        <w:t xml:space="preserve"> install </w:t>
      </w:r>
      <w:proofErr w:type="gramStart"/>
      <w:r>
        <w:t>actually works</w:t>
      </w:r>
      <w:proofErr w:type="gramEnd"/>
      <w:r>
        <w:t xml:space="preserve">, as the running example in the paper requires 2 days to download the data! I would </w:t>
      </w:r>
      <w:proofErr w:type="gramStart"/>
      <w:r>
        <w:t>definitely like</w:t>
      </w:r>
      <w:proofErr w:type="gramEnd"/>
      <w:r>
        <w:t xml:space="preserve"> the example in the paper to be one that is immediately runnable, so that a reader can read the paper with a working R session next to them, and also use the example to troubleshoot that their install of the package actually works correctly. Maybe one approach is to split the data acquisition and analysis example into two bits, make the data acquisition smaller and supply the data needed for the example within the package.</w:t>
      </w:r>
    </w:p>
    <w:p w14:paraId="21885357" w14:textId="43362F0E" w:rsidR="0080323D" w:rsidRPr="002C7073" w:rsidRDefault="002F2C08" w:rsidP="002C7073">
      <w:pPr>
        <w:pStyle w:val="PlainText"/>
        <w:rPr>
          <w:color w:val="0070C0"/>
        </w:rPr>
      </w:pPr>
      <w:r w:rsidRPr="002C7073">
        <w:rPr>
          <w:color w:val="0070C0"/>
          <w:highlight w:val="yellow"/>
        </w:rPr>
        <w:t>Author</w:t>
      </w:r>
      <w:r w:rsidRPr="002C7073">
        <w:rPr>
          <w:color w:val="0070C0"/>
        </w:rPr>
        <w:t xml:space="preserve"> response: </w:t>
      </w:r>
      <w:r w:rsidR="00AE659C" w:rsidRPr="002C7073">
        <w:rPr>
          <w:color w:val="0070C0"/>
        </w:rPr>
        <w:t xml:space="preserve">The original example application was a poor choice that took too long to run, so we now provide a different example application that </w:t>
      </w:r>
      <w:r w:rsidR="009653E1" w:rsidRPr="002C7073">
        <w:rPr>
          <w:color w:val="0070C0"/>
        </w:rPr>
        <w:t xml:space="preserve">more quickly and </w:t>
      </w:r>
      <w:r w:rsidR="00AE659C" w:rsidRPr="002C7073">
        <w:rPr>
          <w:color w:val="0070C0"/>
        </w:rPr>
        <w:t>effectively demonstrates software functionality</w:t>
      </w:r>
      <w:r w:rsidR="009653E1" w:rsidRPr="002C7073">
        <w:rPr>
          <w:color w:val="0070C0"/>
        </w:rPr>
        <w:t>.</w:t>
      </w:r>
      <w:r w:rsidR="00650A43" w:rsidRPr="002C7073">
        <w:rPr>
          <w:color w:val="0070C0"/>
        </w:rPr>
        <w:t xml:space="preserve"> </w:t>
      </w:r>
      <w:r w:rsidR="009653E1" w:rsidRPr="002C7073">
        <w:rPr>
          <w:color w:val="0070C0"/>
        </w:rPr>
        <w:t>Th</w:t>
      </w:r>
      <w:r w:rsidR="00072B8C" w:rsidRPr="002C7073">
        <w:rPr>
          <w:color w:val="0070C0"/>
        </w:rPr>
        <w:t xml:space="preserve">e </w:t>
      </w:r>
      <w:r w:rsidR="009653E1" w:rsidRPr="002C7073">
        <w:rPr>
          <w:color w:val="0070C0"/>
        </w:rPr>
        <w:t xml:space="preserve">new example application focuses on long-term changes in vegetation greenness for a network of tundra phenology monitoring sites that are part of the International Tundra Experiment (ITEX; </w:t>
      </w:r>
      <w:r w:rsidR="009653E1" w:rsidRPr="002C7073">
        <w:rPr>
          <w:color w:val="0070C0"/>
          <w:highlight w:val="yellow"/>
        </w:rPr>
        <w:t>ref</w:t>
      </w:r>
      <w:r w:rsidR="009653E1" w:rsidRPr="002C7073">
        <w:rPr>
          <w:color w:val="0070C0"/>
        </w:rPr>
        <w:t>).</w:t>
      </w:r>
      <w:r w:rsidR="002C7073" w:rsidRPr="002C7073">
        <w:rPr>
          <w:color w:val="0070C0"/>
        </w:rPr>
        <w:t xml:space="preserve"> Extracting Landsat data for these sites takes about </w:t>
      </w:r>
      <w:r w:rsidR="002C7073" w:rsidRPr="002C7073">
        <w:rPr>
          <w:color w:val="0070C0"/>
          <w:highlight w:val="yellow"/>
        </w:rPr>
        <w:t>XX</w:t>
      </w:r>
      <w:r w:rsidR="002C7073" w:rsidRPr="002C7073">
        <w:rPr>
          <w:color w:val="0070C0"/>
        </w:rPr>
        <w:t xml:space="preserve"> minutes. As suggested, we also now split the data acquisition and analysis components and include Landsat data for the ITEX sites within the package. Lastly, we r</w:t>
      </w:r>
      <w:r w:rsidR="00EB0F0C" w:rsidRPr="002C7073">
        <w:rPr>
          <w:color w:val="0070C0"/>
        </w:rPr>
        <w:t xml:space="preserve">ather than delete the </w:t>
      </w:r>
      <w:r w:rsidR="002C7073" w:rsidRPr="002C7073">
        <w:rPr>
          <w:color w:val="0070C0"/>
        </w:rPr>
        <w:t xml:space="preserve">original </w:t>
      </w:r>
      <w:r w:rsidR="00EB0F0C" w:rsidRPr="002C7073">
        <w:rPr>
          <w:color w:val="0070C0"/>
        </w:rPr>
        <w:t>example application</w:t>
      </w:r>
      <w:r w:rsidR="002C7073" w:rsidRPr="002C7073">
        <w:rPr>
          <w:color w:val="0070C0"/>
        </w:rPr>
        <w:t xml:space="preserve"> </w:t>
      </w:r>
      <w:r w:rsidR="00EB0F0C" w:rsidRPr="002C7073">
        <w:rPr>
          <w:color w:val="0070C0"/>
        </w:rPr>
        <w:t xml:space="preserve">focused on vegetation dynamics on </w:t>
      </w:r>
      <w:proofErr w:type="spellStart"/>
      <w:r w:rsidR="00EB0F0C" w:rsidRPr="002C7073">
        <w:rPr>
          <w:color w:val="0070C0"/>
        </w:rPr>
        <w:t>Disko</w:t>
      </w:r>
      <w:proofErr w:type="spellEnd"/>
      <w:r w:rsidR="00EB0F0C" w:rsidRPr="002C7073">
        <w:rPr>
          <w:color w:val="0070C0"/>
        </w:rPr>
        <w:t xml:space="preserve"> Island, </w:t>
      </w:r>
      <w:r w:rsidR="002C7073" w:rsidRPr="002C7073">
        <w:rPr>
          <w:color w:val="0070C0"/>
        </w:rPr>
        <w:t xml:space="preserve">we instead moved it to the Supplemental Material. </w:t>
      </w:r>
    </w:p>
    <w:p w14:paraId="193090F6" w14:textId="77777777" w:rsidR="001D5C32" w:rsidRDefault="001D5C32" w:rsidP="0080323D">
      <w:pPr>
        <w:pStyle w:val="PlainText"/>
      </w:pPr>
    </w:p>
    <w:p w14:paraId="05F1EFA0" w14:textId="77777777" w:rsidR="0080323D" w:rsidRDefault="0080323D" w:rsidP="0080323D">
      <w:pPr>
        <w:pStyle w:val="PlainText"/>
      </w:pPr>
      <w:r>
        <w:t xml:space="preserve">Much of the description in the paper is a point-by-point description of the functions, making this read less like an article and more like a printed manual page. It might make sense to leave the function descriptions in there, but I suggest having them a little later (maybe after the example) and focusing more on a description of the philosophy of the package, use case and workflow design. The readme of the </w:t>
      </w:r>
      <w:proofErr w:type="spellStart"/>
      <w:r>
        <w:t>github</w:t>
      </w:r>
      <w:proofErr w:type="spellEnd"/>
      <w:r>
        <w:t xml:space="preserve"> repository is useful and contains some good illustrations and could probably be reproduced in the supplementary materials.</w:t>
      </w:r>
    </w:p>
    <w:p w14:paraId="16350EE1" w14:textId="29BEA5C2" w:rsidR="00FD7227" w:rsidRPr="002F2C08" w:rsidRDefault="00AB13D8" w:rsidP="00906A62">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r w:rsidR="00906A62">
        <w:rPr>
          <w:color w:val="4472C4" w:themeColor="accent1"/>
        </w:rPr>
        <w:t xml:space="preserve">We restructured the manuscript emphasize the philosophy, workflow, and </w:t>
      </w:r>
      <w:r w:rsidR="00906A62">
        <w:rPr>
          <w:color w:val="4472C4" w:themeColor="accent1"/>
        </w:rPr>
        <w:t>use case</w:t>
      </w:r>
      <w:r w:rsidR="00906A62">
        <w:rPr>
          <w:color w:val="4472C4" w:themeColor="accent1"/>
        </w:rPr>
        <w:t xml:space="preserve"> of the package. This included adding text </w:t>
      </w:r>
      <w:r w:rsidR="00906A62" w:rsidRPr="00906A62">
        <w:rPr>
          <w:color w:val="4472C4" w:themeColor="accent1"/>
          <w:highlight w:val="yellow"/>
        </w:rPr>
        <w:t>XXXX</w:t>
      </w:r>
      <w:r w:rsidR="00906A62">
        <w:rPr>
          <w:color w:val="4472C4" w:themeColor="accent1"/>
        </w:rPr>
        <w:t xml:space="preserve"> and m</w:t>
      </w:r>
      <w:r w:rsidR="00FD7227">
        <w:rPr>
          <w:color w:val="4472C4" w:themeColor="accent1"/>
        </w:rPr>
        <w:t>ov</w:t>
      </w:r>
      <w:r w:rsidR="00906A62">
        <w:rPr>
          <w:color w:val="4472C4" w:themeColor="accent1"/>
        </w:rPr>
        <w:t xml:space="preserve">ing the </w:t>
      </w:r>
      <w:r w:rsidR="00FD7227">
        <w:rPr>
          <w:color w:val="4472C4" w:themeColor="accent1"/>
        </w:rPr>
        <w:t>function descriptions to end</w:t>
      </w:r>
      <w:r w:rsidR="00906A62">
        <w:rPr>
          <w:color w:val="4472C4" w:themeColor="accent1"/>
        </w:rPr>
        <w:t xml:space="preserve"> of the manuscript. </w:t>
      </w:r>
    </w:p>
    <w:p w14:paraId="2D827763" w14:textId="484D468F" w:rsidR="0080323D" w:rsidRDefault="0080323D" w:rsidP="0080323D">
      <w:pPr>
        <w:pStyle w:val="PlainText"/>
      </w:pPr>
    </w:p>
    <w:p w14:paraId="012AD587" w14:textId="4680B077" w:rsidR="0080323D" w:rsidRDefault="0080323D" w:rsidP="0080323D">
      <w:pPr>
        <w:pStyle w:val="PlainText"/>
      </w:pPr>
      <w:r>
        <w:t>In general</w:t>
      </w:r>
      <w:r w:rsidR="00702AC3">
        <w:t>,</w:t>
      </w:r>
      <w:r>
        <w:t xml:space="preserve"> Ecography prefers packages installable directly from </w:t>
      </w:r>
      <w:r w:rsidR="00876752">
        <w:t>CRAN</w:t>
      </w:r>
      <w:r>
        <w:t>. Are there strong technical reasons for not doing this?</w:t>
      </w:r>
    </w:p>
    <w:p w14:paraId="74B92874" w14:textId="021B4644" w:rsidR="00DD50A6" w:rsidRDefault="00702AC3" w:rsidP="001D7C34">
      <w:pPr>
        <w:pStyle w:val="PlainText"/>
        <w:rPr>
          <w:color w:val="4472C4" w:themeColor="accent1"/>
        </w:rPr>
      </w:pPr>
      <w:r w:rsidRPr="009035E7">
        <w:rPr>
          <w:color w:val="4472C4" w:themeColor="accent1"/>
        </w:rPr>
        <w:t>Author</w:t>
      </w:r>
      <w:r w:rsidRPr="002F2C08">
        <w:rPr>
          <w:color w:val="4472C4" w:themeColor="accent1"/>
        </w:rPr>
        <w:t xml:space="preserve"> response: </w:t>
      </w:r>
      <w:r w:rsidR="001D7C34">
        <w:rPr>
          <w:color w:val="4472C4" w:themeColor="accent1"/>
        </w:rPr>
        <w:t xml:space="preserve">While having written the code to a high standard and provided thorough documentation, we currently are not able to muster the further time and resources necessary to get this </w:t>
      </w:r>
      <w:r w:rsidR="00DD50A6">
        <w:rPr>
          <w:color w:val="4472C4" w:themeColor="accent1"/>
        </w:rPr>
        <w:t xml:space="preserve">R </w:t>
      </w:r>
      <w:r w:rsidR="001D7C34">
        <w:rPr>
          <w:color w:val="4472C4" w:themeColor="accent1"/>
        </w:rPr>
        <w:t>package onto the CRAN. We did not originally plan to develop this package but rather did so opportunistically once it became apparent there was broader community interest in utilizing these tools.</w:t>
      </w:r>
      <w:r w:rsidR="00DD50A6">
        <w:rPr>
          <w:color w:val="4472C4" w:themeColor="accent1"/>
        </w:rPr>
        <w:t xml:space="preserve"> </w:t>
      </w:r>
      <w:r w:rsidR="001D7C34">
        <w:rPr>
          <w:color w:val="4472C4" w:themeColor="accent1"/>
        </w:rPr>
        <w:t xml:space="preserve">Developing this package </w:t>
      </w:r>
      <w:r w:rsidR="00773D90">
        <w:rPr>
          <w:color w:val="4472C4" w:themeColor="accent1"/>
        </w:rPr>
        <w:t xml:space="preserve">has already taken </w:t>
      </w:r>
      <w:r w:rsidR="001D7C34">
        <w:rPr>
          <w:color w:val="4472C4" w:themeColor="accent1"/>
        </w:rPr>
        <w:t xml:space="preserve">time and resources that were considerably beyond the scope of our funded research projects. </w:t>
      </w:r>
      <w:r w:rsidR="00DD50A6">
        <w:rPr>
          <w:color w:val="4472C4" w:themeColor="accent1"/>
        </w:rPr>
        <w:t>Besides</w:t>
      </w:r>
      <w:r w:rsidR="003A433C">
        <w:rPr>
          <w:color w:val="4472C4" w:themeColor="accent1"/>
        </w:rPr>
        <w:t xml:space="preserve"> resource limitations,</w:t>
      </w:r>
      <w:r w:rsidR="00DD50A6">
        <w:rPr>
          <w:color w:val="4472C4" w:themeColor="accent1"/>
        </w:rPr>
        <w:t xml:space="preserve"> there currently are a huge and growing number of R packages, many of which are available through GitHub. GitHub makes it possible to readily implement software changes and updates, as well as easily install the package from within R. </w:t>
      </w:r>
    </w:p>
    <w:p w14:paraId="4AF89392" w14:textId="77777777" w:rsidR="00E56332" w:rsidRDefault="00E56332" w:rsidP="0080323D">
      <w:pPr>
        <w:pStyle w:val="PlainText"/>
      </w:pPr>
    </w:p>
    <w:p w14:paraId="4F7585AB" w14:textId="7B90E085" w:rsidR="0080323D" w:rsidRDefault="0080323D" w:rsidP="0080323D">
      <w:pPr>
        <w:pStyle w:val="PlainText"/>
      </w:pPr>
      <w:r>
        <w:t>In general</w:t>
      </w:r>
      <w:r w:rsidR="00F51A6E">
        <w:t>,</w:t>
      </w:r>
      <w:r>
        <w:t xml:space="preserve"> the </w:t>
      </w:r>
      <w:proofErr w:type="spellStart"/>
      <w:r>
        <w:t>github</w:t>
      </w:r>
      <w:proofErr w:type="spellEnd"/>
      <w:r>
        <w:t xml:space="preserve"> repo and code is well organized and documented, with a good set of unit tests. As a small comment maybe activating continuous integration on repo pushes would secure long-term consistency of the code base.</w:t>
      </w:r>
    </w:p>
    <w:p w14:paraId="71C20A8C" w14:textId="0C8887BC" w:rsidR="00F51A6E" w:rsidRDefault="00F51A6E" w:rsidP="00F51A6E">
      <w:pPr>
        <w:pStyle w:val="PlainText"/>
        <w:rPr>
          <w:color w:val="4472C4" w:themeColor="accent1"/>
        </w:rPr>
      </w:pPr>
      <w:commentRangeStart w:id="0"/>
      <w:r w:rsidRPr="00CA455E">
        <w:rPr>
          <w:color w:val="4472C4" w:themeColor="accent1"/>
          <w:highlight w:val="yellow"/>
        </w:rPr>
        <w:t>Author</w:t>
      </w:r>
      <w:r w:rsidRPr="002F2C08">
        <w:rPr>
          <w:color w:val="4472C4" w:themeColor="accent1"/>
        </w:rPr>
        <w:t xml:space="preserve"> response: </w:t>
      </w:r>
      <w:commentRangeEnd w:id="0"/>
      <w:r w:rsidR="00C11572">
        <w:rPr>
          <w:rStyle w:val="CommentReference"/>
          <w:rFonts w:asciiTheme="minorHAnsi" w:hAnsiTheme="minorHAnsi"/>
        </w:rPr>
        <w:commentReference w:id="0"/>
      </w:r>
    </w:p>
    <w:p w14:paraId="18DF7034" w14:textId="6285EE6A" w:rsidR="00FD7227" w:rsidRPr="00FD7227" w:rsidRDefault="00FD7227" w:rsidP="00FD7227">
      <w:pPr>
        <w:pStyle w:val="PlainText"/>
        <w:numPr>
          <w:ilvl w:val="0"/>
          <w:numId w:val="2"/>
        </w:numPr>
        <w:rPr>
          <w:color w:val="4472C4" w:themeColor="accent1"/>
        </w:rPr>
      </w:pPr>
      <w:r>
        <w:rPr>
          <w:color w:val="4472C4" w:themeColor="accent1"/>
        </w:rPr>
        <w:t xml:space="preserve">Continuous integration makes sure they don’t mess up the code. </w:t>
      </w:r>
      <w:proofErr w:type="gramStart"/>
      <w:r>
        <w:rPr>
          <w:color w:val="4472C4" w:themeColor="accent1"/>
        </w:rPr>
        <w:t>Basically</w:t>
      </w:r>
      <w:proofErr w:type="gramEnd"/>
      <w:r>
        <w:rPr>
          <w:color w:val="4472C4" w:themeColor="accent1"/>
        </w:rPr>
        <w:t xml:space="preserve"> we’d stop working on the main branch and instead do development on a side branch that then </w:t>
      </w:r>
      <w:proofErr w:type="spellStart"/>
      <w:r>
        <w:rPr>
          <w:color w:val="4472C4" w:themeColor="accent1"/>
        </w:rPr>
        <w:t>get’s</w:t>
      </w:r>
      <w:proofErr w:type="spellEnd"/>
      <w:r>
        <w:rPr>
          <w:color w:val="4472C4" w:themeColor="accent1"/>
        </w:rPr>
        <w:t xml:space="preserve"> merged with the main branch. </w:t>
      </w:r>
    </w:p>
    <w:p w14:paraId="6A95D380" w14:textId="38CD288A" w:rsidR="0080323D" w:rsidRDefault="0080323D" w:rsidP="0080323D">
      <w:pPr>
        <w:pStyle w:val="PlainText"/>
      </w:pPr>
    </w:p>
    <w:p w14:paraId="5432613A" w14:textId="059ACEF7" w:rsidR="00876752" w:rsidRDefault="00876752" w:rsidP="00876752">
      <w:pPr>
        <w:pStyle w:val="PlainText"/>
      </w:pPr>
      <w:r>
        <w:t xml:space="preserve">Secondly, I do have another concern about the package that I'd like you to address. It seems that the workflow is </w:t>
      </w:r>
      <w:proofErr w:type="gramStart"/>
      <w:r>
        <w:t>fairly fixed</w:t>
      </w:r>
      <w:proofErr w:type="gramEnd"/>
      <w:r>
        <w:t xml:space="preserve"> (some functions are marked as "optional"), and I partly get the impression that this package, especially the analytical part, is intended for a very particular pre-determined workflow, leading to a defined set of analyses/results. It would be good to see discussed how much the package lends itself to a broader set of use</w:t>
      </w:r>
      <w:r w:rsidR="0078090A">
        <w:t xml:space="preserve"> </w:t>
      </w:r>
      <w:r>
        <w:t>cases and frameworks, and how much creativity they allow the researchers using the package.</w:t>
      </w:r>
    </w:p>
    <w:p w14:paraId="27456AD5" w14:textId="09B37218" w:rsidR="00581018" w:rsidRDefault="00581018" w:rsidP="00581018">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00A99530" w14:textId="77777777" w:rsidR="00A36F25" w:rsidRDefault="00A36F25" w:rsidP="00581018">
      <w:pPr>
        <w:pStyle w:val="PlainText"/>
        <w:rPr>
          <w:color w:val="4472C4" w:themeColor="accent1"/>
        </w:rPr>
      </w:pPr>
    </w:p>
    <w:p w14:paraId="08AF9861" w14:textId="77777777" w:rsidR="00AA143E" w:rsidRDefault="00A36F25" w:rsidP="00581018">
      <w:pPr>
        <w:pStyle w:val="PlainText"/>
        <w:rPr>
          <w:color w:val="4472C4" w:themeColor="accent1"/>
        </w:rPr>
      </w:pPr>
      <w:r>
        <w:rPr>
          <w:color w:val="4472C4" w:themeColor="accent1"/>
        </w:rPr>
        <w:t>We developed this package and workflow primarily for generating and analyzing multi-decadal time series of vegetation greenness</w:t>
      </w:r>
      <w:r w:rsidR="00AA143E">
        <w:rPr>
          <w:color w:val="4472C4" w:themeColor="accent1"/>
        </w:rPr>
        <w:t xml:space="preserve">. </w:t>
      </w:r>
    </w:p>
    <w:p w14:paraId="137345C3" w14:textId="77777777" w:rsidR="00C11572" w:rsidRDefault="00C11572" w:rsidP="00581018">
      <w:pPr>
        <w:pStyle w:val="PlainText"/>
        <w:rPr>
          <w:color w:val="4472C4" w:themeColor="accent1"/>
        </w:rPr>
      </w:pPr>
    </w:p>
    <w:p w14:paraId="5C3D54EA" w14:textId="20F50BAC" w:rsidR="00A36F25" w:rsidRDefault="00C11572" w:rsidP="00581018">
      <w:pPr>
        <w:pStyle w:val="PlainText"/>
        <w:rPr>
          <w:color w:val="4472C4" w:themeColor="accent1"/>
        </w:rPr>
      </w:pPr>
      <w:r>
        <w:rPr>
          <w:color w:val="4472C4" w:themeColor="accent1"/>
        </w:rPr>
        <w:t>S</w:t>
      </w:r>
      <w:r w:rsidR="00AA143E">
        <w:rPr>
          <w:color w:val="4472C4" w:themeColor="accent1"/>
        </w:rPr>
        <w:t xml:space="preserve">everal steps of the workflow are </w:t>
      </w:r>
      <w:proofErr w:type="gramStart"/>
      <w:r w:rsidR="00AA143E">
        <w:rPr>
          <w:color w:val="4472C4" w:themeColor="accent1"/>
        </w:rPr>
        <w:t>fairly fixed</w:t>
      </w:r>
      <w:proofErr w:type="gramEnd"/>
      <w:r w:rsidR="00AA143E">
        <w:rPr>
          <w:color w:val="4472C4" w:themeColor="accent1"/>
        </w:rPr>
        <w:t xml:space="preserve"> (e.g., data extraction </w:t>
      </w:r>
      <w:r w:rsidR="00AA143E" w:rsidRPr="00AA143E">
        <w:rPr>
          <w:color w:val="4472C4" w:themeColor="accent1"/>
        </w:rPr>
        <w:sym w:font="Wingdings" w:char="F0E0"/>
      </w:r>
      <w:r w:rsidR="00AA143E">
        <w:rPr>
          <w:color w:val="4472C4" w:themeColor="accent1"/>
        </w:rPr>
        <w:t xml:space="preserve"> preparation </w:t>
      </w:r>
      <w:r w:rsidR="00AA143E" w:rsidRPr="00AA143E">
        <w:rPr>
          <w:color w:val="4472C4" w:themeColor="accent1"/>
        </w:rPr>
        <w:sym w:font="Wingdings" w:char="F0E0"/>
      </w:r>
      <w:r w:rsidR="00AA143E">
        <w:rPr>
          <w:color w:val="4472C4" w:themeColor="accent1"/>
        </w:rPr>
        <w:t xml:space="preserve"> cleaning)</w:t>
      </w:r>
      <w:r>
        <w:rPr>
          <w:color w:val="4472C4" w:themeColor="accent1"/>
        </w:rPr>
        <w:t xml:space="preserve">; however, </w:t>
      </w:r>
      <w:r w:rsidR="00AA143E">
        <w:rPr>
          <w:color w:val="4472C4" w:themeColor="accent1"/>
        </w:rPr>
        <w:t xml:space="preserve">  </w:t>
      </w:r>
    </w:p>
    <w:p w14:paraId="3EB51FCC" w14:textId="77777777" w:rsidR="00A36F25" w:rsidRDefault="00A36F25" w:rsidP="00581018">
      <w:pPr>
        <w:pStyle w:val="PlainText"/>
        <w:rPr>
          <w:color w:val="4472C4" w:themeColor="accent1"/>
        </w:rPr>
      </w:pPr>
    </w:p>
    <w:p w14:paraId="442CB020" w14:textId="7ADAA5B4" w:rsidR="00DF0259" w:rsidRDefault="00A36F25" w:rsidP="00581018">
      <w:pPr>
        <w:pStyle w:val="PlainText"/>
        <w:rPr>
          <w:color w:val="4472C4" w:themeColor="accent1"/>
        </w:rPr>
      </w:pPr>
      <w:r>
        <w:rPr>
          <w:color w:val="4472C4" w:themeColor="accent1"/>
        </w:rPr>
        <w:t xml:space="preserve">This package developed from several research projects focused on Arctic tundra and boreal forest vegetation that indeed led to a set of specific analyses and results. However, </w:t>
      </w:r>
    </w:p>
    <w:p w14:paraId="5F1D16F2" w14:textId="77777777" w:rsidR="00A36F25" w:rsidRDefault="00A36F25" w:rsidP="00581018">
      <w:pPr>
        <w:pStyle w:val="PlainText"/>
        <w:rPr>
          <w:color w:val="4472C4" w:themeColor="accent1"/>
        </w:rPr>
      </w:pPr>
    </w:p>
    <w:p w14:paraId="5D7A6BD1" w14:textId="77777777" w:rsidR="00A36F25" w:rsidRPr="002F2C08" w:rsidRDefault="00A36F25" w:rsidP="00581018">
      <w:pPr>
        <w:pStyle w:val="PlainText"/>
        <w:rPr>
          <w:color w:val="4472C4" w:themeColor="accent1"/>
        </w:rPr>
      </w:pPr>
    </w:p>
    <w:p w14:paraId="54393E52" w14:textId="5C9485C0" w:rsidR="00876752" w:rsidRPr="0096756A" w:rsidRDefault="00FD7227" w:rsidP="00FD7227">
      <w:pPr>
        <w:pStyle w:val="PlainText"/>
        <w:numPr>
          <w:ilvl w:val="0"/>
          <w:numId w:val="2"/>
        </w:numPr>
        <w:rPr>
          <w:color w:val="4472C4" w:themeColor="accent1"/>
        </w:rPr>
      </w:pPr>
      <w:r w:rsidRPr="0096756A">
        <w:rPr>
          <w:color w:val="4472C4" w:themeColor="accent1"/>
        </w:rPr>
        <w:t xml:space="preserve">Provide tools for extracting and cleaning data, </w:t>
      </w:r>
      <w:r w:rsidR="00394BFA" w:rsidRPr="0096756A">
        <w:rPr>
          <w:color w:val="4472C4" w:themeColor="accent1"/>
        </w:rPr>
        <w:t>but then people can use those data as they’d like</w:t>
      </w:r>
    </w:p>
    <w:p w14:paraId="5F0B5075" w14:textId="4676714D" w:rsidR="00394BFA" w:rsidRPr="0096756A" w:rsidRDefault="00394BFA" w:rsidP="00394BFA">
      <w:pPr>
        <w:pStyle w:val="PlainText"/>
        <w:numPr>
          <w:ilvl w:val="0"/>
          <w:numId w:val="2"/>
        </w:numPr>
        <w:rPr>
          <w:color w:val="4472C4" w:themeColor="accent1"/>
        </w:rPr>
      </w:pPr>
      <w:r w:rsidRPr="0096756A">
        <w:rPr>
          <w:color w:val="4472C4" w:themeColor="accent1"/>
        </w:rPr>
        <w:t xml:space="preserve">We provide </w:t>
      </w:r>
    </w:p>
    <w:p w14:paraId="48E57BC0" w14:textId="64B5B3F8" w:rsidR="00394BFA" w:rsidRPr="0096756A" w:rsidRDefault="00394BFA" w:rsidP="00394BFA">
      <w:pPr>
        <w:pStyle w:val="PlainText"/>
        <w:numPr>
          <w:ilvl w:val="0"/>
          <w:numId w:val="2"/>
        </w:numPr>
        <w:rPr>
          <w:color w:val="4472C4" w:themeColor="accent1"/>
        </w:rPr>
      </w:pPr>
      <w:proofErr w:type="spellStart"/>
      <w:r w:rsidRPr="0096756A">
        <w:rPr>
          <w:color w:val="4472C4" w:themeColor="accent1"/>
        </w:rPr>
        <w:t>Xcal</w:t>
      </w:r>
      <w:proofErr w:type="spellEnd"/>
      <w:r w:rsidRPr="0096756A">
        <w:rPr>
          <w:color w:val="4472C4" w:themeColor="accent1"/>
        </w:rPr>
        <w:t xml:space="preserve"> function allows users to supply their own co-variates for cross calibration</w:t>
      </w:r>
    </w:p>
    <w:p w14:paraId="36D85633" w14:textId="165BE921" w:rsidR="00394BFA" w:rsidRPr="0096756A" w:rsidRDefault="00394BFA" w:rsidP="00394BFA">
      <w:pPr>
        <w:pStyle w:val="PlainText"/>
        <w:numPr>
          <w:ilvl w:val="0"/>
          <w:numId w:val="2"/>
        </w:numPr>
        <w:rPr>
          <w:color w:val="4472C4" w:themeColor="accent1"/>
        </w:rPr>
      </w:pPr>
      <w:r w:rsidRPr="0096756A">
        <w:rPr>
          <w:color w:val="4472C4" w:themeColor="accent1"/>
        </w:rPr>
        <w:t>Drought impact monitoring, phenology</w:t>
      </w:r>
    </w:p>
    <w:p w14:paraId="3002C9D7" w14:textId="6ABE97FF" w:rsidR="00394BFA" w:rsidRPr="0096756A" w:rsidRDefault="00394BFA" w:rsidP="00394BFA">
      <w:pPr>
        <w:pStyle w:val="PlainText"/>
        <w:numPr>
          <w:ilvl w:val="0"/>
          <w:numId w:val="2"/>
        </w:numPr>
        <w:rPr>
          <w:color w:val="4472C4" w:themeColor="accent1"/>
        </w:rPr>
      </w:pPr>
      <w:r w:rsidRPr="0096756A">
        <w:rPr>
          <w:color w:val="4472C4" w:themeColor="accent1"/>
        </w:rPr>
        <w:t xml:space="preserve">Inventory and monitoring of local, </w:t>
      </w:r>
      <w:proofErr w:type="gramStart"/>
      <w:r w:rsidRPr="0096756A">
        <w:rPr>
          <w:color w:val="4472C4" w:themeColor="accent1"/>
        </w:rPr>
        <w:t>state</w:t>
      </w:r>
      <w:proofErr w:type="gramEnd"/>
      <w:r w:rsidRPr="0096756A">
        <w:rPr>
          <w:color w:val="4472C4" w:themeColor="accent1"/>
        </w:rPr>
        <w:t xml:space="preserve"> or provincial protected area monitoring </w:t>
      </w:r>
    </w:p>
    <w:p w14:paraId="2CD9FB49" w14:textId="26999734" w:rsidR="00394BFA" w:rsidRPr="0096756A" w:rsidRDefault="00394BFA" w:rsidP="00394BFA">
      <w:pPr>
        <w:pStyle w:val="PlainText"/>
        <w:numPr>
          <w:ilvl w:val="1"/>
          <w:numId w:val="2"/>
        </w:numPr>
        <w:rPr>
          <w:color w:val="4472C4" w:themeColor="accent1"/>
        </w:rPr>
      </w:pPr>
      <w:r w:rsidRPr="0096756A">
        <w:rPr>
          <w:color w:val="4472C4" w:themeColor="accent1"/>
        </w:rPr>
        <w:t>One metric of vegetation condition that complements field-based monitoring</w:t>
      </w:r>
    </w:p>
    <w:p w14:paraId="2935B94F" w14:textId="5956FE43" w:rsidR="00394BFA" w:rsidRPr="0096756A" w:rsidRDefault="00394BFA" w:rsidP="00FD7227">
      <w:pPr>
        <w:pStyle w:val="PlainText"/>
        <w:numPr>
          <w:ilvl w:val="0"/>
          <w:numId w:val="2"/>
        </w:numPr>
        <w:rPr>
          <w:color w:val="4472C4" w:themeColor="accent1"/>
        </w:rPr>
      </w:pPr>
      <w:r w:rsidRPr="0096756A">
        <w:rPr>
          <w:color w:val="4472C4" w:themeColor="accent1"/>
        </w:rPr>
        <w:t>Facilitates comparisons among field sites (simple comparisons among sites)</w:t>
      </w:r>
    </w:p>
    <w:p w14:paraId="71ED10BC" w14:textId="77777777" w:rsidR="00FD7227" w:rsidRDefault="00FD7227" w:rsidP="0080323D">
      <w:pPr>
        <w:pStyle w:val="PlainText"/>
      </w:pPr>
    </w:p>
    <w:p w14:paraId="10DFC24D" w14:textId="2D202C18" w:rsidR="0080323D" w:rsidRDefault="0080323D" w:rsidP="0080323D">
      <w:pPr>
        <w:pStyle w:val="PlainText"/>
      </w:pPr>
      <w:r>
        <w:t>In all these comments amount to quite a bit of restructuring, but I feel confident the authors should be able to meet the comments and submit a version that can eventually be accepted, so it's somewhere between a major and a minor revision.</w:t>
      </w:r>
    </w:p>
    <w:p w14:paraId="57E56FD7" w14:textId="0880CE1E" w:rsidR="00581018" w:rsidRPr="002F2C08" w:rsidRDefault="00581018" w:rsidP="00581018">
      <w:pPr>
        <w:pStyle w:val="PlainText"/>
        <w:rPr>
          <w:color w:val="4472C4" w:themeColor="accent1"/>
        </w:rPr>
      </w:pPr>
      <w:r w:rsidRPr="00C11572">
        <w:rPr>
          <w:color w:val="4472C4" w:themeColor="accent1"/>
        </w:rPr>
        <w:t xml:space="preserve">Author response: </w:t>
      </w:r>
      <w:r w:rsidR="00C11572" w:rsidRPr="00C11572">
        <w:rPr>
          <w:color w:val="4472C4" w:themeColor="accent1"/>
        </w:rPr>
        <w:t>We appreciate your feedback and have revised and restructured the manuscript as recommended.</w:t>
      </w:r>
      <w:r w:rsidR="00C11572">
        <w:rPr>
          <w:color w:val="4472C4" w:themeColor="accent1"/>
        </w:rPr>
        <w:t xml:space="preserve">  </w:t>
      </w:r>
    </w:p>
    <w:p w14:paraId="732DAD8E" w14:textId="63F7136C" w:rsidR="0080323D" w:rsidRDefault="0080323D" w:rsidP="0080323D">
      <w:pPr>
        <w:pStyle w:val="PlainText"/>
      </w:pPr>
    </w:p>
    <w:p w14:paraId="3A681985" w14:textId="77777777" w:rsidR="0080323D" w:rsidRDefault="0080323D" w:rsidP="0080323D">
      <w:pPr>
        <w:pStyle w:val="PlainText"/>
      </w:pPr>
      <w:r>
        <w:t>As two small comments that I just mention for consideration:</w:t>
      </w:r>
    </w:p>
    <w:p w14:paraId="7BBE37AA" w14:textId="77777777" w:rsidR="00C933AC" w:rsidRDefault="0080323D" w:rsidP="0080323D">
      <w:pPr>
        <w:pStyle w:val="PlainText"/>
      </w:pPr>
      <w:r>
        <w:t xml:space="preserve">1. would it be easier if the package was named </w:t>
      </w:r>
      <w:proofErr w:type="spellStart"/>
      <w:r>
        <w:t>LsatTS</w:t>
      </w:r>
      <w:proofErr w:type="spellEnd"/>
      <w:r>
        <w:t xml:space="preserve">? This seems more consistent with the acronym </w:t>
      </w:r>
    </w:p>
    <w:p w14:paraId="0F7F9D12" w14:textId="40661BF8" w:rsidR="00AC24BA" w:rsidRDefault="00581018" w:rsidP="00CA7490">
      <w:pPr>
        <w:pStyle w:val="PlainText"/>
        <w:rPr>
          <w:color w:val="4472C4" w:themeColor="accent1"/>
        </w:rPr>
      </w:pPr>
      <w:commentRangeStart w:id="1"/>
      <w:r w:rsidRPr="003D3419">
        <w:rPr>
          <w:color w:val="4472C4" w:themeColor="accent1"/>
        </w:rPr>
        <w:t xml:space="preserve">Author response: </w:t>
      </w:r>
      <w:r w:rsidR="00CA7490" w:rsidRPr="003D3419">
        <w:rPr>
          <w:color w:val="4472C4" w:themeColor="accent1"/>
        </w:rPr>
        <w:t xml:space="preserve">To improve clarity and discoverability, we changed the name of the package from </w:t>
      </w:r>
      <w:proofErr w:type="spellStart"/>
      <w:r w:rsidR="00CA7490" w:rsidRPr="003D3419">
        <w:rPr>
          <w:i/>
          <w:iCs/>
          <w:color w:val="4472C4" w:themeColor="accent1"/>
        </w:rPr>
        <w:t>lsatTS</w:t>
      </w:r>
      <w:proofErr w:type="spellEnd"/>
      <w:r w:rsidR="00CA7490" w:rsidRPr="003D3419">
        <w:rPr>
          <w:color w:val="4472C4" w:themeColor="accent1"/>
        </w:rPr>
        <w:t xml:space="preserve"> to </w:t>
      </w:r>
      <w:proofErr w:type="spellStart"/>
      <w:r w:rsidR="00AC24BA" w:rsidRPr="003D3419">
        <w:rPr>
          <w:i/>
          <w:iCs/>
          <w:color w:val="4472C4" w:themeColor="accent1"/>
        </w:rPr>
        <w:t>LandsatTS</w:t>
      </w:r>
      <w:proofErr w:type="spellEnd"/>
      <w:r w:rsidR="00CA7490" w:rsidRPr="003D3419">
        <w:rPr>
          <w:color w:val="4472C4" w:themeColor="accent1"/>
        </w:rPr>
        <w:t>.</w:t>
      </w:r>
      <w:r w:rsidR="00CA7490">
        <w:rPr>
          <w:color w:val="4472C4" w:themeColor="accent1"/>
        </w:rPr>
        <w:t xml:space="preserve"> </w:t>
      </w:r>
      <w:commentRangeEnd w:id="1"/>
      <w:r w:rsidR="0085783B">
        <w:rPr>
          <w:rStyle w:val="CommentReference"/>
          <w:rFonts w:asciiTheme="minorHAnsi" w:hAnsiTheme="minorHAnsi"/>
        </w:rPr>
        <w:commentReference w:id="1"/>
      </w:r>
    </w:p>
    <w:p w14:paraId="4F9CD874" w14:textId="77777777" w:rsidR="00C933AC" w:rsidRDefault="00C933AC" w:rsidP="0080323D">
      <w:pPr>
        <w:pStyle w:val="PlainText"/>
      </w:pPr>
    </w:p>
    <w:p w14:paraId="46A7E3C0" w14:textId="4B6A7F27" w:rsidR="0080323D" w:rsidRDefault="0080323D" w:rsidP="0080323D">
      <w:pPr>
        <w:pStyle w:val="PlainText"/>
      </w:pPr>
      <w:r>
        <w:t xml:space="preserve">2. It seems unnecessary to have all functions </w:t>
      </w:r>
      <w:proofErr w:type="spellStart"/>
      <w:r>
        <w:t>preceeded</w:t>
      </w:r>
      <w:proofErr w:type="spellEnd"/>
      <w:r>
        <w:t xml:space="preserve"> by `</w:t>
      </w:r>
      <w:proofErr w:type="spellStart"/>
      <w:r>
        <w:t>lsat</w:t>
      </w:r>
      <w:proofErr w:type="spellEnd"/>
      <w:r>
        <w:t>_`. Any user interested in such explicitness could always use `</w:t>
      </w:r>
      <w:proofErr w:type="spellStart"/>
      <w:proofErr w:type="gramStart"/>
      <w:r>
        <w:t>lsatTS</w:t>
      </w:r>
      <w:proofErr w:type="spellEnd"/>
      <w:r>
        <w:t>::</w:t>
      </w:r>
      <w:proofErr w:type="gramEnd"/>
      <w:r>
        <w:t>` instead.</w:t>
      </w:r>
    </w:p>
    <w:p w14:paraId="486C2D46" w14:textId="29F4CBBF" w:rsidR="00B22EAF" w:rsidRPr="00CA7490" w:rsidRDefault="00891DC2" w:rsidP="00CA7490">
      <w:pPr>
        <w:pStyle w:val="PlainText"/>
        <w:rPr>
          <w:color w:val="4472C4" w:themeColor="accent1"/>
        </w:rPr>
      </w:pPr>
      <w:r w:rsidRPr="00EF1DFF">
        <w:rPr>
          <w:color w:val="4472C4" w:themeColor="accent1"/>
        </w:rPr>
        <w:lastRenderedPageBreak/>
        <w:t>Author</w:t>
      </w:r>
      <w:r w:rsidRPr="002F2C08">
        <w:rPr>
          <w:color w:val="4472C4" w:themeColor="accent1"/>
        </w:rPr>
        <w:t xml:space="preserve"> response:</w:t>
      </w:r>
      <w:r w:rsidR="00467CC8">
        <w:rPr>
          <w:color w:val="4472C4" w:themeColor="accent1"/>
        </w:rPr>
        <w:t xml:space="preserve"> </w:t>
      </w:r>
      <w:r w:rsidR="00CA7490">
        <w:rPr>
          <w:color w:val="4472C4" w:themeColor="accent1"/>
        </w:rPr>
        <w:t>We agree it is not entirely necessary for function names to be preceded by “</w:t>
      </w:r>
      <w:proofErr w:type="spellStart"/>
      <w:r w:rsidR="00CA7490">
        <w:rPr>
          <w:color w:val="4472C4" w:themeColor="accent1"/>
        </w:rPr>
        <w:t>lsat</w:t>
      </w:r>
      <w:proofErr w:type="spellEnd"/>
      <w:r w:rsidR="00CA7490">
        <w:rPr>
          <w:color w:val="4472C4" w:themeColor="accent1"/>
        </w:rPr>
        <w:t xml:space="preserve">_”, but it adds little to the length of function names and we already have a userbase that is using the current naming convention. Therefore, we have opted to </w:t>
      </w:r>
      <w:r w:rsidR="00B22EAF" w:rsidRPr="00CA7490">
        <w:rPr>
          <w:color w:val="4472C4" w:themeColor="accent1"/>
        </w:rPr>
        <w:t xml:space="preserve">maintain </w:t>
      </w:r>
      <w:r w:rsidR="00CA7490">
        <w:rPr>
          <w:color w:val="4472C4" w:themeColor="accent1"/>
        </w:rPr>
        <w:t xml:space="preserve">the </w:t>
      </w:r>
      <w:r w:rsidR="00B22EAF" w:rsidRPr="00CA7490">
        <w:rPr>
          <w:color w:val="4472C4" w:themeColor="accent1"/>
        </w:rPr>
        <w:t>current naming</w:t>
      </w:r>
      <w:r w:rsidR="00F94245">
        <w:rPr>
          <w:color w:val="4472C4" w:themeColor="accent1"/>
        </w:rPr>
        <w:t xml:space="preserve"> convention</w:t>
      </w:r>
      <w:r w:rsidR="007E0D1F" w:rsidRPr="00CA7490">
        <w:rPr>
          <w:color w:val="4472C4" w:themeColor="accent1"/>
        </w:rPr>
        <w:t>.</w:t>
      </w:r>
    </w:p>
    <w:p w14:paraId="12ABC2D3" w14:textId="77777777" w:rsidR="00B22EAF" w:rsidRDefault="00B22EAF" w:rsidP="00CA7490">
      <w:pPr>
        <w:pStyle w:val="PlainText"/>
        <w:ind w:left="720"/>
      </w:pPr>
    </w:p>
    <w:p w14:paraId="03EE53D7" w14:textId="2BBD97CC" w:rsidR="00352A24" w:rsidRPr="0080323D" w:rsidRDefault="0080323D" w:rsidP="00352A24">
      <w:pPr>
        <w:pStyle w:val="PlainText"/>
        <w:rPr>
          <w:b/>
          <w:bCs/>
        </w:rPr>
      </w:pPr>
      <w:r>
        <w:rPr>
          <w:b/>
          <w:bCs/>
        </w:rPr>
        <w:t xml:space="preserve">Review 1 </w:t>
      </w:r>
      <w:r w:rsidR="00352A24" w:rsidRPr="0080323D">
        <w:rPr>
          <w:b/>
          <w:bCs/>
        </w:rPr>
        <w:t>Comments</w:t>
      </w:r>
    </w:p>
    <w:p w14:paraId="691302C5" w14:textId="27CF057A" w:rsidR="00352A24" w:rsidRDefault="00352A24" w:rsidP="00352A24">
      <w:pPr>
        <w:pStyle w:val="PlainText"/>
      </w:pPr>
      <w:r>
        <w:t>The authors present a novel R package (</w:t>
      </w:r>
      <w:proofErr w:type="spellStart"/>
      <w:r>
        <w:t>lsatTS</w:t>
      </w:r>
      <w:proofErr w:type="spellEnd"/>
      <w:r>
        <w:t xml:space="preserve">) that offers a range of functions for constructing, cleaning, and analyzing Landsat time series for phenology purposes.  The integration with Google Earth Engine and related 3rd-party libraries (i.e., </w:t>
      </w:r>
      <w:proofErr w:type="spellStart"/>
      <w:r>
        <w:t>rgee</w:t>
      </w:r>
      <w:proofErr w:type="spellEnd"/>
      <w:r>
        <w:t xml:space="preserve">) is a key feature. The authors have written a clear, well-organized overview of the package components and background rationale. There are only a few areas where I thought they could strengthen their description of their work, as described below, followed by comments regarding grammatical errors and minor edits. </w:t>
      </w:r>
    </w:p>
    <w:p w14:paraId="66E3E67D" w14:textId="0C9C179E" w:rsidR="00A50750" w:rsidRPr="002F2C08" w:rsidRDefault="00A50750" w:rsidP="00A50750">
      <w:pPr>
        <w:pStyle w:val="PlainText"/>
        <w:rPr>
          <w:color w:val="4472C4" w:themeColor="accent1"/>
        </w:rPr>
      </w:pPr>
      <w:r w:rsidRPr="00E1732E">
        <w:rPr>
          <w:color w:val="4472C4" w:themeColor="accent1"/>
        </w:rPr>
        <w:t>Author</w:t>
      </w:r>
      <w:r w:rsidRPr="002F2C08">
        <w:rPr>
          <w:color w:val="4472C4" w:themeColor="accent1"/>
        </w:rPr>
        <w:t xml:space="preserve"> response: </w:t>
      </w:r>
      <w:r w:rsidR="00620B74">
        <w:rPr>
          <w:color w:val="4472C4" w:themeColor="accent1"/>
        </w:rPr>
        <w:t xml:space="preserve">We thank the reviewer for their </w:t>
      </w:r>
      <w:r w:rsidR="00A42C73">
        <w:rPr>
          <w:color w:val="4472C4" w:themeColor="accent1"/>
        </w:rPr>
        <w:t xml:space="preserve">positive, </w:t>
      </w:r>
      <w:r w:rsidR="00620B74">
        <w:rPr>
          <w:color w:val="4472C4" w:themeColor="accent1"/>
        </w:rPr>
        <w:t>constructive feedback</w:t>
      </w:r>
      <w:r w:rsidR="00A42C73">
        <w:rPr>
          <w:color w:val="4472C4" w:themeColor="accent1"/>
        </w:rPr>
        <w:t xml:space="preserve"> and have accordingly revised the manuscript and software</w:t>
      </w:r>
      <w:r w:rsidR="00620B74">
        <w:rPr>
          <w:color w:val="4472C4" w:themeColor="accent1"/>
        </w:rPr>
        <w:t xml:space="preserve">. </w:t>
      </w:r>
    </w:p>
    <w:p w14:paraId="4C11EDFD" w14:textId="77777777" w:rsidR="00A50750" w:rsidRDefault="00A50750" w:rsidP="00352A24">
      <w:pPr>
        <w:pStyle w:val="PlainText"/>
      </w:pPr>
    </w:p>
    <w:p w14:paraId="195E2B17" w14:textId="7C1745B5" w:rsidR="00352A24" w:rsidRDefault="00352A24" w:rsidP="00352A24">
      <w:pPr>
        <w:pStyle w:val="PlainText"/>
      </w:pPr>
      <w:r>
        <w:t>The authors describe several existing R packages for processing Landsat data. However, they do not similarly review existing R packages for phenological analysis, such as “phenology”, “</w:t>
      </w:r>
      <w:proofErr w:type="spellStart"/>
      <w:r>
        <w:t>phenor</w:t>
      </w:r>
      <w:proofErr w:type="spellEnd"/>
      <w:r>
        <w:t>”, and “</w:t>
      </w:r>
      <w:proofErr w:type="spellStart"/>
      <w:r>
        <w:t>phenofit</w:t>
      </w:r>
      <w:proofErr w:type="spellEnd"/>
      <w:r>
        <w:t xml:space="preserve">”. Explaining how </w:t>
      </w:r>
      <w:proofErr w:type="spellStart"/>
      <w:r>
        <w:t>lsatTS</w:t>
      </w:r>
      <w:proofErr w:type="spellEnd"/>
      <w:r>
        <w:t xml:space="preserve"> complements those packages or provides additional functionality would highlight the novelty and utility of their effort. </w:t>
      </w:r>
    </w:p>
    <w:p w14:paraId="02DA4CAC" w14:textId="61D7CE5E" w:rsidR="00A50750" w:rsidRDefault="00A50750" w:rsidP="00A50750">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23DA256B" w14:textId="5C39E508" w:rsidR="00A50750" w:rsidRPr="00DF6852" w:rsidRDefault="00DF6852" w:rsidP="003D630D">
      <w:pPr>
        <w:pStyle w:val="PlainText"/>
        <w:numPr>
          <w:ilvl w:val="0"/>
          <w:numId w:val="2"/>
        </w:numPr>
      </w:pPr>
      <w:r w:rsidRPr="00DF6852">
        <w:rPr>
          <w:color w:val="4472C4" w:themeColor="accent1"/>
        </w:rPr>
        <w:t xml:space="preserve">Tie </w:t>
      </w:r>
      <w:proofErr w:type="gramStart"/>
      <w:r w:rsidRPr="00DF6852">
        <w:rPr>
          <w:color w:val="4472C4" w:themeColor="accent1"/>
        </w:rPr>
        <w:t>in to</w:t>
      </w:r>
      <w:proofErr w:type="gramEnd"/>
      <w:r w:rsidRPr="00DF6852">
        <w:rPr>
          <w:color w:val="4472C4" w:themeColor="accent1"/>
        </w:rPr>
        <w:t xml:space="preserve"> how data extraction and processing in our packages can then provide data used in other </w:t>
      </w:r>
      <w:r w:rsidR="00157CE7">
        <w:rPr>
          <w:color w:val="4472C4" w:themeColor="accent1"/>
        </w:rPr>
        <w:t>packages</w:t>
      </w:r>
    </w:p>
    <w:p w14:paraId="4285FD97" w14:textId="51A5D1CF" w:rsidR="00DF6852" w:rsidRDefault="00DF6852" w:rsidP="00DF6852">
      <w:pPr>
        <w:pStyle w:val="PlainText"/>
        <w:ind w:left="360"/>
      </w:pPr>
    </w:p>
    <w:p w14:paraId="616EC897" w14:textId="769493BF" w:rsidR="0096756A" w:rsidRPr="0096756A" w:rsidRDefault="0096756A" w:rsidP="0096756A">
      <w:pPr>
        <w:pStyle w:val="PlainText"/>
        <w:numPr>
          <w:ilvl w:val="0"/>
          <w:numId w:val="2"/>
        </w:numPr>
        <w:rPr>
          <w:i/>
          <w:iCs/>
        </w:rPr>
      </w:pPr>
      <w:r w:rsidRPr="0096756A">
        <w:rPr>
          <w:i/>
          <w:iCs/>
        </w:rPr>
        <w:t>Phenology</w:t>
      </w:r>
    </w:p>
    <w:p w14:paraId="3F451BC1" w14:textId="77777777" w:rsidR="0096756A" w:rsidRDefault="0096756A" w:rsidP="00DF6852">
      <w:pPr>
        <w:pStyle w:val="PlainText"/>
        <w:ind w:left="360"/>
      </w:pPr>
    </w:p>
    <w:p w14:paraId="5EF9E5BA" w14:textId="31D00983" w:rsidR="00352A24" w:rsidRDefault="00352A24" w:rsidP="00352A24">
      <w:pPr>
        <w:pStyle w:val="PlainText"/>
      </w:pPr>
      <w:r>
        <w:t>I think the random forest cross-calibration option is intriguing but a little puzzling.  What is the benefit of the site-specific process over applying fixed band/index transformations</w:t>
      </w:r>
      <w:r w:rsidR="00A50750">
        <w:t xml:space="preserve"> (</w:t>
      </w:r>
      <w:r>
        <w:t>e.g.</w:t>
      </w:r>
      <w:r w:rsidR="00A50750">
        <w:t>,</w:t>
      </w:r>
      <w:r>
        <w:t xml:space="preserve"> those in Roy et al.</w:t>
      </w:r>
      <w:r w:rsidR="00A50750">
        <w:t xml:space="preserve"> 2016)? </w:t>
      </w:r>
      <w:r>
        <w:t>If users do not have enough samples to train random forest models, the authors already provide the option of pre-processed data, which seems like a similar approach.  Can the authors make some statement about the advisability of performing the RF step?</w:t>
      </w:r>
    </w:p>
    <w:p w14:paraId="1509B15F" w14:textId="44620831" w:rsidR="00A50750" w:rsidRDefault="00A50750" w:rsidP="00A50750">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4B4230CA" w14:textId="7C9C969C" w:rsidR="00D14C66" w:rsidRDefault="00D14C66" w:rsidP="00620B74">
      <w:pPr>
        <w:pStyle w:val="PlainText"/>
        <w:numPr>
          <w:ilvl w:val="0"/>
          <w:numId w:val="1"/>
        </w:numPr>
        <w:rPr>
          <w:color w:val="4472C4" w:themeColor="accent1"/>
        </w:rPr>
      </w:pPr>
      <w:r>
        <w:rPr>
          <w:color w:val="4472C4" w:themeColor="accent1"/>
        </w:rPr>
        <w:t>The cross-calibration</w:t>
      </w:r>
      <w:r w:rsidR="0085783B">
        <w:rPr>
          <w:color w:val="4472C4" w:themeColor="accent1"/>
        </w:rPr>
        <w:t xml:space="preserve"> function that we present </w:t>
      </w:r>
    </w:p>
    <w:p w14:paraId="7FE120AE" w14:textId="5CCC360B" w:rsidR="00620B74" w:rsidRPr="002F2C08" w:rsidRDefault="00D14C66" w:rsidP="00620B74">
      <w:pPr>
        <w:pStyle w:val="PlainText"/>
        <w:numPr>
          <w:ilvl w:val="0"/>
          <w:numId w:val="1"/>
        </w:numPr>
        <w:rPr>
          <w:color w:val="4472C4" w:themeColor="accent1"/>
        </w:rPr>
      </w:pPr>
      <w:r>
        <w:rPr>
          <w:color w:val="4472C4" w:themeColor="accent1"/>
        </w:rPr>
        <w:t xml:space="preserve">Roy et al. (2016) </w:t>
      </w:r>
    </w:p>
    <w:p w14:paraId="33EEEA7C" w14:textId="77777777" w:rsidR="00352A24" w:rsidRDefault="00352A24" w:rsidP="00352A24">
      <w:pPr>
        <w:pStyle w:val="PlainText"/>
      </w:pPr>
    </w:p>
    <w:p w14:paraId="6FA66FAF" w14:textId="7BD022E2" w:rsidR="00352A24" w:rsidRDefault="00352A24" w:rsidP="00352A24">
      <w:pPr>
        <w:pStyle w:val="PlainText"/>
      </w:pPr>
      <w:r>
        <w:t>Currently, the user is able to set a threshold deviation from the cubic spline curve for removing points (</w:t>
      </w:r>
      <w:proofErr w:type="spellStart"/>
      <w:r>
        <w:t>last_fit_phenological_</w:t>
      </w:r>
      <w:proofErr w:type="gramStart"/>
      <w:r>
        <w:t>curves</w:t>
      </w:r>
      <w:proofErr w:type="spellEnd"/>
      <w:r>
        <w:t>(</w:t>
      </w:r>
      <w:proofErr w:type="gramEnd"/>
      <w:r>
        <w:t xml:space="preserve">)). It would be helpful to have the option to specify thresholds that are distinguished by whether the point is above or below the curve, since typically a lower value is more suspect than a higher one. </w:t>
      </w:r>
    </w:p>
    <w:p w14:paraId="2BC90EFB" w14:textId="6D04B802" w:rsidR="00721A2D" w:rsidRDefault="00721A2D" w:rsidP="00721A2D">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69141FAA" w14:textId="4C767C7A" w:rsidR="00610848" w:rsidRPr="002F2C08" w:rsidRDefault="00610848" w:rsidP="00610848">
      <w:pPr>
        <w:pStyle w:val="PlainText"/>
        <w:numPr>
          <w:ilvl w:val="0"/>
          <w:numId w:val="1"/>
        </w:numPr>
        <w:rPr>
          <w:color w:val="4472C4" w:themeColor="accent1"/>
        </w:rPr>
      </w:pPr>
    </w:p>
    <w:p w14:paraId="7AD72C3D" w14:textId="77777777" w:rsidR="00721A2D" w:rsidRDefault="00721A2D" w:rsidP="00352A24">
      <w:pPr>
        <w:pStyle w:val="PlainText"/>
      </w:pPr>
    </w:p>
    <w:p w14:paraId="24D12801" w14:textId="06ABE067" w:rsidR="00352A24" w:rsidRDefault="00352A24" w:rsidP="00352A24">
      <w:pPr>
        <w:pStyle w:val="PlainText"/>
      </w:pPr>
      <w:r>
        <w:t xml:space="preserve">It might be prudent to present readers with a small, manageable process instead of one that takes ~2 days to export the files. </w:t>
      </w:r>
    </w:p>
    <w:p w14:paraId="6A8CA4B5" w14:textId="1FE82EA8" w:rsidR="0085783B" w:rsidRDefault="00273F35" w:rsidP="0085783B">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r w:rsidR="0085783B">
        <w:rPr>
          <w:color w:val="4472C4" w:themeColor="accent1"/>
        </w:rPr>
        <w:t xml:space="preserve">We fully agree that a smaller, more manageable example application is needed and therefore revised the example application to instead focus on vegetation greenness trends across a network of vegetation phenology monitoring sites in the Arctic.  </w:t>
      </w:r>
    </w:p>
    <w:p w14:paraId="2952A44C" w14:textId="77777777" w:rsidR="0085783B" w:rsidRDefault="0085783B" w:rsidP="0085783B">
      <w:pPr>
        <w:pStyle w:val="PlainText"/>
        <w:rPr>
          <w:color w:val="4472C4" w:themeColor="accent1"/>
        </w:rPr>
      </w:pPr>
    </w:p>
    <w:p w14:paraId="06F88489" w14:textId="77777777" w:rsidR="00352A24" w:rsidRDefault="00352A24" w:rsidP="00352A24">
      <w:pPr>
        <w:pStyle w:val="PlainText"/>
      </w:pPr>
    </w:p>
    <w:p w14:paraId="07012AE7" w14:textId="5C0B5397" w:rsidR="00352A24" w:rsidRDefault="00352A24" w:rsidP="00352A24">
      <w:pPr>
        <w:pStyle w:val="PlainText"/>
      </w:pPr>
      <w:r>
        <w:lastRenderedPageBreak/>
        <w:t xml:space="preserve">I recommend commenting out (or at least drawing attention to!) the rm(list=ls()) command in the code, and setting </w:t>
      </w:r>
      <w:proofErr w:type="spellStart"/>
      <w:r>
        <w:t>setwd</w:t>
      </w:r>
      <w:proofErr w:type="spellEnd"/>
      <w:r>
        <w:t xml:space="preserve"> to a generic folder (see </w:t>
      </w:r>
      <w:hyperlink r:id="rId9" w:history="1">
        <w:r>
          <w:rPr>
            <w:rStyle w:val="Hyperlink"/>
          </w:rPr>
          <w:t>https://www.tidyverse.org/blog/2017/12/workflow-vs-script/</w:t>
        </w:r>
      </w:hyperlink>
      <w:r>
        <w:t>)</w:t>
      </w:r>
    </w:p>
    <w:p w14:paraId="25E33FC2" w14:textId="7EA62FA3" w:rsidR="00643BFE" w:rsidRDefault="00643BFE" w:rsidP="00643BFE">
      <w:pPr>
        <w:pStyle w:val="PlainText"/>
        <w:rPr>
          <w:color w:val="4472C4" w:themeColor="accent1"/>
        </w:rPr>
      </w:pPr>
      <w:r w:rsidRPr="00CA455E">
        <w:rPr>
          <w:color w:val="4472C4" w:themeColor="accent1"/>
          <w:highlight w:val="yellow"/>
        </w:rPr>
        <w:t>Author</w:t>
      </w:r>
      <w:r w:rsidRPr="002F2C08">
        <w:rPr>
          <w:color w:val="4472C4" w:themeColor="accent1"/>
        </w:rPr>
        <w:t xml:space="preserve"> response: </w:t>
      </w:r>
    </w:p>
    <w:p w14:paraId="487E6B96" w14:textId="26AC4D4A" w:rsidR="00BD4EBA" w:rsidRPr="002F2C08" w:rsidRDefault="00BD4EBA" w:rsidP="00BD4EBA">
      <w:pPr>
        <w:pStyle w:val="PlainText"/>
        <w:numPr>
          <w:ilvl w:val="0"/>
          <w:numId w:val="1"/>
        </w:numPr>
        <w:rPr>
          <w:color w:val="4472C4" w:themeColor="accent1"/>
        </w:rPr>
      </w:pPr>
      <w:r>
        <w:rPr>
          <w:color w:val="4472C4" w:themeColor="accent1"/>
        </w:rPr>
        <w:t>We cleaned up</w:t>
      </w:r>
    </w:p>
    <w:p w14:paraId="52D79D0F" w14:textId="77777777" w:rsidR="00352A24" w:rsidRDefault="00352A24" w:rsidP="00352A24">
      <w:pPr>
        <w:pStyle w:val="PlainText"/>
      </w:pPr>
    </w:p>
    <w:p w14:paraId="34B12AAE" w14:textId="77777777" w:rsidR="00352A24" w:rsidRPr="00657397" w:rsidRDefault="00352A24" w:rsidP="00352A24">
      <w:pPr>
        <w:pStyle w:val="PlainText"/>
        <w:rPr>
          <w:b/>
          <w:bCs/>
        </w:rPr>
      </w:pPr>
      <w:r w:rsidRPr="00657397">
        <w:rPr>
          <w:b/>
          <w:bCs/>
        </w:rPr>
        <w:t>Minor edits and typos:</w:t>
      </w:r>
    </w:p>
    <w:p w14:paraId="0BBF3413" w14:textId="462836C8" w:rsidR="00352A24" w:rsidRDefault="00352A24" w:rsidP="00352A24">
      <w:pPr>
        <w:pStyle w:val="PlainText"/>
      </w:pPr>
      <w:r>
        <w:t>L78: Remove hyphen between “widely-used”. Not necessary in compound adjectives when the first word is an adverb that ends in -</w:t>
      </w:r>
      <w:proofErr w:type="spellStart"/>
      <w:r>
        <w:t>ly</w:t>
      </w:r>
      <w:proofErr w:type="spellEnd"/>
      <w:r>
        <w:t>. Other instances throughout paper.</w:t>
      </w:r>
    </w:p>
    <w:p w14:paraId="66F0EB49" w14:textId="1C431603" w:rsidR="00657397" w:rsidRPr="002F2C08" w:rsidRDefault="00657397" w:rsidP="00657397">
      <w:pPr>
        <w:pStyle w:val="PlainText"/>
        <w:rPr>
          <w:color w:val="4472C4" w:themeColor="accent1"/>
        </w:rPr>
      </w:pPr>
      <w:r w:rsidRPr="002F2C08">
        <w:rPr>
          <w:color w:val="4472C4" w:themeColor="accent1"/>
        </w:rPr>
        <w:t xml:space="preserve">Author response: </w:t>
      </w:r>
      <w:r w:rsidR="003123CD">
        <w:rPr>
          <w:color w:val="4472C4" w:themeColor="accent1"/>
        </w:rPr>
        <w:t xml:space="preserve">Fixed here and elsewhere throughout the manuscript. </w:t>
      </w:r>
    </w:p>
    <w:p w14:paraId="0FCA822E" w14:textId="77777777" w:rsidR="00657397" w:rsidRDefault="00657397" w:rsidP="00352A24">
      <w:pPr>
        <w:pStyle w:val="PlainText"/>
      </w:pPr>
    </w:p>
    <w:p w14:paraId="413D6EBB" w14:textId="437F41C9" w:rsidR="00352A24" w:rsidRDefault="00352A24" w:rsidP="00352A24">
      <w:pPr>
        <w:pStyle w:val="PlainText"/>
      </w:pPr>
      <w:r>
        <w:t>L98: “…provides integrated, sample-based framework…”  Insert “an” before “integrated”.</w:t>
      </w:r>
    </w:p>
    <w:p w14:paraId="4B83CA77" w14:textId="37C6C686"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040B95F0" w14:textId="77777777" w:rsidR="00657397" w:rsidRDefault="00657397" w:rsidP="00352A24">
      <w:pPr>
        <w:pStyle w:val="PlainText"/>
      </w:pPr>
    </w:p>
    <w:p w14:paraId="6CCDCDC1" w14:textId="19FB0C80" w:rsidR="00352A24" w:rsidRDefault="00352A24" w:rsidP="00352A24">
      <w:pPr>
        <w:pStyle w:val="PlainText"/>
      </w:pPr>
      <w:r>
        <w:t xml:space="preserve">L132: This is a trivial </w:t>
      </w:r>
      <w:proofErr w:type="gramStart"/>
      <w:r>
        <w:t>request</w:t>
      </w:r>
      <w:proofErr w:type="gramEnd"/>
      <w:r>
        <w:t xml:space="preserve"> but it would be useful for the packages to be listed alphabetically.</w:t>
      </w:r>
    </w:p>
    <w:p w14:paraId="673602AD" w14:textId="39630685" w:rsidR="00657397" w:rsidRPr="002F2C08" w:rsidRDefault="00657397" w:rsidP="00657397">
      <w:pPr>
        <w:pStyle w:val="PlainText"/>
        <w:rPr>
          <w:color w:val="4472C4" w:themeColor="accent1"/>
        </w:rPr>
      </w:pPr>
      <w:r w:rsidRPr="002F2C08">
        <w:rPr>
          <w:color w:val="4472C4" w:themeColor="accent1"/>
        </w:rPr>
        <w:t xml:space="preserve">Author response: </w:t>
      </w:r>
      <w:r w:rsidR="00BE5DC5">
        <w:rPr>
          <w:color w:val="4472C4" w:themeColor="accent1"/>
        </w:rPr>
        <w:t>Done</w:t>
      </w:r>
    </w:p>
    <w:p w14:paraId="4F1B5919" w14:textId="77777777" w:rsidR="00657397" w:rsidRDefault="00657397" w:rsidP="00352A24">
      <w:pPr>
        <w:pStyle w:val="PlainText"/>
      </w:pPr>
    </w:p>
    <w:p w14:paraId="2E5B4C71" w14:textId="1E118496" w:rsidR="00352A24" w:rsidRDefault="00352A24" w:rsidP="00352A24">
      <w:pPr>
        <w:pStyle w:val="PlainText"/>
      </w:pPr>
      <w:r>
        <w:t>L210: Italicize “</w:t>
      </w:r>
      <w:proofErr w:type="spellStart"/>
      <w:r>
        <w:t>last_general_</w:t>
      </w:r>
      <w:proofErr w:type="gramStart"/>
      <w:r>
        <w:t>prep</w:t>
      </w:r>
      <w:proofErr w:type="spellEnd"/>
      <w:r>
        <w:t>(</w:t>
      </w:r>
      <w:proofErr w:type="gramEnd"/>
      <w:r>
        <w:t>)”</w:t>
      </w:r>
    </w:p>
    <w:p w14:paraId="37320960" w14:textId="39DE7A24" w:rsidR="00657397" w:rsidRPr="002F2C08" w:rsidRDefault="00657397" w:rsidP="00657397">
      <w:pPr>
        <w:pStyle w:val="PlainText"/>
        <w:rPr>
          <w:color w:val="4472C4" w:themeColor="accent1"/>
        </w:rPr>
      </w:pPr>
      <w:r w:rsidRPr="002F2C08">
        <w:rPr>
          <w:color w:val="4472C4" w:themeColor="accent1"/>
        </w:rPr>
        <w:t xml:space="preserve">Author response: </w:t>
      </w:r>
      <w:r w:rsidR="00FA13DE">
        <w:rPr>
          <w:color w:val="4472C4" w:themeColor="accent1"/>
        </w:rPr>
        <w:t>Done</w:t>
      </w:r>
    </w:p>
    <w:p w14:paraId="21182AE3" w14:textId="77777777" w:rsidR="00657397" w:rsidRDefault="00657397" w:rsidP="00352A24">
      <w:pPr>
        <w:pStyle w:val="PlainText"/>
      </w:pPr>
    </w:p>
    <w:p w14:paraId="7F90511B" w14:textId="159E8996" w:rsidR="00352A24" w:rsidRDefault="00352A24" w:rsidP="00352A24">
      <w:pPr>
        <w:pStyle w:val="PlainText"/>
      </w:pPr>
      <w:r>
        <w:t>L216: “Each…were”. Change to “was”.</w:t>
      </w:r>
    </w:p>
    <w:p w14:paraId="6A76EF13" w14:textId="366C7B99" w:rsidR="00657397" w:rsidRPr="002F2C08" w:rsidRDefault="00657397" w:rsidP="00657397">
      <w:pPr>
        <w:pStyle w:val="PlainText"/>
        <w:rPr>
          <w:color w:val="4472C4" w:themeColor="accent1"/>
        </w:rPr>
      </w:pPr>
      <w:r w:rsidRPr="002F2C08">
        <w:rPr>
          <w:color w:val="4472C4" w:themeColor="accent1"/>
        </w:rPr>
        <w:t xml:space="preserve">Author response: </w:t>
      </w:r>
      <w:r w:rsidR="00AA6128">
        <w:rPr>
          <w:color w:val="4472C4" w:themeColor="accent1"/>
        </w:rPr>
        <w:t>Done</w:t>
      </w:r>
    </w:p>
    <w:p w14:paraId="7E10ED92" w14:textId="77777777" w:rsidR="00657397" w:rsidRDefault="00657397" w:rsidP="00352A24">
      <w:pPr>
        <w:pStyle w:val="PlainText"/>
      </w:pPr>
    </w:p>
    <w:p w14:paraId="7F4AEB95" w14:textId="77777777" w:rsidR="00657397" w:rsidRDefault="00352A24" w:rsidP="00352A24">
      <w:pPr>
        <w:pStyle w:val="PlainText"/>
      </w:pPr>
      <w:r>
        <w:t xml:space="preserve">L244: The Landsat sensors are listed correctly on page 2 (L5 TM, L7 ETM+, L8 OLI), but here L7 and L8 are </w:t>
      </w:r>
    </w:p>
    <w:p w14:paraId="5E8472A4" w14:textId="09947145" w:rsidR="00352A24" w:rsidRDefault="00352A24" w:rsidP="00352A24">
      <w:pPr>
        <w:pStyle w:val="PlainText"/>
      </w:pPr>
      <w:r>
        <w:t>incorrectly referred to as ETM and ETM+, respectively.  See also L248, Table 3.</w:t>
      </w:r>
    </w:p>
    <w:p w14:paraId="4A57BCC5" w14:textId="0099716D" w:rsidR="00657397" w:rsidRPr="002F2C08" w:rsidRDefault="00657397" w:rsidP="00657397">
      <w:pPr>
        <w:pStyle w:val="PlainText"/>
        <w:rPr>
          <w:color w:val="4472C4" w:themeColor="accent1"/>
        </w:rPr>
      </w:pPr>
      <w:r w:rsidRPr="002F2C08">
        <w:rPr>
          <w:color w:val="4472C4" w:themeColor="accent1"/>
        </w:rPr>
        <w:t>Author response:</w:t>
      </w:r>
      <w:r w:rsidR="00FA64C0">
        <w:rPr>
          <w:color w:val="4472C4" w:themeColor="accent1"/>
        </w:rPr>
        <w:t xml:space="preserve"> </w:t>
      </w:r>
      <w:r w:rsidR="00C7452F">
        <w:rPr>
          <w:color w:val="4472C4" w:themeColor="accent1"/>
        </w:rPr>
        <w:t>Fixed</w:t>
      </w:r>
    </w:p>
    <w:p w14:paraId="1ECA1A18" w14:textId="77777777" w:rsidR="00657397" w:rsidRDefault="00657397" w:rsidP="00352A24">
      <w:pPr>
        <w:pStyle w:val="PlainText"/>
      </w:pPr>
    </w:p>
    <w:p w14:paraId="1A2EE4E8" w14:textId="22F1B84C" w:rsidR="00352A24" w:rsidRDefault="00352A24" w:rsidP="00352A24">
      <w:pPr>
        <w:pStyle w:val="PlainText"/>
      </w:pPr>
      <w:r>
        <w:t>L278, 280: “moving-windows” incorrectly hyphenated here.</w:t>
      </w:r>
    </w:p>
    <w:p w14:paraId="33070EBA" w14:textId="55AF0E5C"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Fixed</w:t>
      </w:r>
    </w:p>
    <w:p w14:paraId="2E37F036" w14:textId="77777777" w:rsidR="00657397" w:rsidRDefault="00657397" w:rsidP="00352A24">
      <w:pPr>
        <w:pStyle w:val="PlainText"/>
      </w:pPr>
    </w:p>
    <w:p w14:paraId="14105E44" w14:textId="30CCB782" w:rsidR="00352A24" w:rsidRDefault="00352A24" w:rsidP="00352A24">
      <w:pPr>
        <w:pStyle w:val="PlainText"/>
      </w:pPr>
      <w:r>
        <w:t>L298: Change “(4) and” to “and (4)”</w:t>
      </w:r>
    </w:p>
    <w:p w14:paraId="3E5CF832" w14:textId="35533F45" w:rsidR="00657397" w:rsidRPr="002F2C08" w:rsidRDefault="00657397" w:rsidP="00657397">
      <w:pPr>
        <w:pStyle w:val="PlainText"/>
        <w:rPr>
          <w:color w:val="4472C4" w:themeColor="accent1"/>
        </w:rPr>
      </w:pPr>
      <w:r w:rsidRPr="002F2C08">
        <w:rPr>
          <w:color w:val="4472C4" w:themeColor="accent1"/>
        </w:rPr>
        <w:t xml:space="preserve">Author response: </w:t>
      </w:r>
      <w:r w:rsidR="00245424">
        <w:rPr>
          <w:color w:val="4472C4" w:themeColor="accent1"/>
        </w:rPr>
        <w:t>Don</w:t>
      </w:r>
      <w:r w:rsidR="001D51FB">
        <w:rPr>
          <w:color w:val="4472C4" w:themeColor="accent1"/>
        </w:rPr>
        <w:t>e</w:t>
      </w:r>
    </w:p>
    <w:p w14:paraId="38A8CA12" w14:textId="77777777" w:rsidR="00657397" w:rsidRDefault="00657397" w:rsidP="00352A24">
      <w:pPr>
        <w:pStyle w:val="PlainText"/>
      </w:pPr>
    </w:p>
    <w:p w14:paraId="52FD2334" w14:textId="0FAA5FF9" w:rsidR="00352A24" w:rsidRDefault="00352A24" w:rsidP="00352A24">
      <w:pPr>
        <w:pStyle w:val="PlainText"/>
      </w:pPr>
      <w:r>
        <w:t>L311: Missing period at end of sentence.</w:t>
      </w:r>
    </w:p>
    <w:p w14:paraId="5E39B60E" w14:textId="0352DBF7"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163083B7" w14:textId="77777777" w:rsidR="00657397" w:rsidRDefault="00657397" w:rsidP="00352A24">
      <w:pPr>
        <w:pStyle w:val="PlainText"/>
      </w:pPr>
    </w:p>
    <w:p w14:paraId="543C6D30" w14:textId="670A283A" w:rsidR="00352A24" w:rsidRDefault="00352A24" w:rsidP="00352A24">
      <w:pPr>
        <w:pStyle w:val="PlainText"/>
      </w:pPr>
      <w:r>
        <w:t xml:space="preserve">L340: “The function extracts site x years with at least…”  I’m unclear whether “site x years” is something I’m misinterpreting (x years of data at a site?) or if it’s a typo. Either way, the meaning could be clearer. </w:t>
      </w:r>
    </w:p>
    <w:p w14:paraId="2E79EF7C" w14:textId="6549CED7" w:rsidR="00A42C73" w:rsidRPr="002F2C08" w:rsidRDefault="00657397" w:rsidP="00657397">
      <w:pPr>
        <w:pStyle w:val="PlainText"/>
        <w:rPr>
          <w:color w:val="4472C4" w:themeColor="accent1"/>
        </w:rPr>
      </w:pPr>
      <w:r w:rsidRPr="00A42C73">
        <w:rPr>
          <w:color w:val="4472C4" w:themeColor="accent1"/>
        </w:rPr>
        <w:t>Author response:</w:t>
      </w:r>
      <w:r w:rsidRPr="002F2C08">
        <w:rPr>
          <w:color w:val="4472C4" w:themeColor="accent1"/>
        </w:rPr>
        <w:t xml:space="preserve"> </w:t>
      </w:r>
      <w:r w:rsidR="00A42C73">
        <w:rPr>
          <w:color w:val="4472C4" w:themeColor="accent1"/>
        </w:rPr>
        <w:t>That is the correct interpretation, but to improve clarity, we modified the sentence to now read, “</w:t>
      </w:r>
      <w:r w:rsidR="00A42C73" w:rsidRPr="00A42C73">
        <w:rPr>
          <w:color w:val="4472C4" w:themeColor="accent1"/>
        </w:rPr>
        <w:t>For each site, the function extracts years with at least the user-specified number of growing season observations</w:t>
      </w:r>
      <w:r w:rsidR="00A42C73">
        <w:rPr>
          <w:color w:val="4472C4" w:themeColor="accent1"/>
        </w:rPr>
        <w:t>…”</w:t>
      </w:r>
    </w:p>
    <w:p w14:paraId="0BB61D8D" w14:textId="77777777" w:rsidR="00657397" w:rsidRDefault="00657397" w:rsidP="00352A24">
      <w:pPr>
        <w:pStyle w:val="PlainText"/>
      </w:pPr>
    </w:p>
    <w:p w14:paraId="2D35A879" w14:textId="47A5274A" w:rsidR="00352A24" w:rsidRDefault="00352A24" w:rsidP="00352A24">
      <w:pPr>
        <w:pStyle w:val="PlainText"/>
      </w:pPr>
      <w:r>
        <w:t>L354: “remove” -&gt; “removes”</w:t>
      </w:r>
    </w:p>
    <w:p w14:paraId="486CF451" w14:textId="769D159B" w:rsidR="00657397" w:rsidRPr="002F2C08" w:rsidRDefault="00657397" w:rsidP="00657397">
      <w:pPr>
        <w:pStyle w:val="PlainText"/>
        <w:rPr>
          <w:color w:val="4472C4" w:themeColor="accent1"/>
        </w:rPr>
      </w:pPr>
      <w:r w:rsidRPr="002F2C08">
        <w:rPr>
          <w:color w:val="4472C4" w:themeColor="accent1"/>
        </w:rPr>
        <w:t xml:space="preserve">Author response: </w:t>
      </w:r>
      <w:r w:rsidR="001D51FB">
        <w:rPr>
          <w:color w:val="4472C4" w:themeColor="accent1"/>
        </w:rPr>
        <w:t>Done</w:t>
      </w:r>
    </w:p>
    <w:p w14:paraId="25E11EF2" w14:textId="77777777" w:rsidR="00657397" w:rsidRDefault="00657397" w:rsidP="00352A24">
      <w:pPr>
        <w:pStyle w:val="PlainText"/>
      </w:pPr>
    </w:p>
    <w:p w14:paraId="7E8D0238" w14:textId="16E5AF6E" w:rsidR="00352A24" w:rsidRDefault="00352A24" w:rsidP="00352A24">
      <w:pPr>
        <w:pStyle w:val="PlainText"/>
      </w:pPr>
      <w:r>
        <w:t>L383: “was” -&gt; “were” (Landsat data)</w:t>
      </w:r>
    </w:p>
    <w:p w14:paraId="67E78C99" w14:textId="490A636E" w:rsidR="00657397" w:rsidRPr="002F2C08" w:rsidRDefault="00657397" w:rsidP="00657397">
      <w:pPr>
        <w:pStyle w:val="PlainText"/>
        <w:rPr>
          <w:color w:val="4472C4" w:themeColor="accent1"/>
        </w:rPr>
      </w:pPr>
      <w:r w:rsidRPr="002F2C08">
        <w:rPr>
          <w:color w:val="4472C4" w:themeColor="accent1"/>
        </w:rPr>
        <w:t xml:space="preserve">Author response: </w:t>
      </w:r>
      <w:r w:rsidR="00B9768A">
        <w:rPr>
          <w:color w:val="4472C4" w:themeColor="accent1"/>
        </w:rPr>
        <w:t>Done</w:t>
      </w:r>
    </w:p>
    <w:p w14:paraId="0487C6F0" w14:textId="77777777" w:rsidR="00657397" w:rsidRDefault="00657397" w:rsidP="00352A24">
      <w:pPr>
        <w:pStyle w:val="PlainText"/>
      </w:pPr>
    </w:p>
    <w:p w14:paraId="029B1D80" w14:textId="3909B840" w:rsidR="00352A24" w:rsidRDefault="00352A24" w:rsidP="00352A24">
      <w:pPr>
        <w:pStyle w:val="PlainText"/>
      </w:pPr>
      <w:r>
        <w:t>L402: “…observations in the between…” Remove “in the”.</w:t>
      </w:r>
    </w:p>
    <w:p w14:paraId="06179647" w14:textId="12EDDCBB" w:rsidR="00657397" w:rsidRPr="002F2C08" w:rsidRDefault="00657397" w:rsidP="00657397">
      <w:pPr>
        <w:pStyle w:val="PlainText"/>
        <w:rPr>
          <w:color w:val="4472C4" w:themeColor="accent1"/>
        </w:rPr>
      </w:pPr>
      <w:r w:rsidRPr="002F2C08">
        <w:rPr>
          <w:color w:val="4472C4" w:themeColor="accent1"/>
        </w:rPr>
        <w:lastRenderedPageBreak/>
        <w:t xml:space="preserve">Author response: </w:t>
      </w:r>
      <w:r w:rsidR="00BC6C62">
        <w:rPr>
          <w:color w:val="4472C4" w:themeColor="accent1"/>
        </w:rPr>
        <w:t>Done</w:t>
      </w:r>
    </w:p>
    <w:p w14:paraId="44EE53F4" w14:textId="77777777" w:rsidR="00657397" w:rsidRDefault="00657397" w:rsidP="00352A24">
      <w:pPr>
        <w:pStyle w:val="PlainText"/>
      </w:pPr>
    </w:p>
    <w:p w14:paraId="13C7746B" w14:textId="51ECE514" w:rsidR="00352A24" w:rsidRDefault="00352A24" w:rsidP="00352A24">
      <w:pPr>
        <w:pStyle w:val="PlainText"/>
      </w:pPr>
      <w:r>
        <w:t>L488: Italicize “last”</w:t>
      </w:r>
    </w:p>
    <w:p w14:paraId="5DC037FA" w14:textId="6B63ABE9" w:rsidR="00657397" w:rsidRPr="002F2C08" w:rsidRDefault="00657397" w:rsidP="00657397">
      <w:pPr>
        <w:pStyle w:val="PlainText"/>
        <w:rPr>
          <w:color w:val="4472C4" w:themeColor="accent1"/>
        </w:rPr>
      </w:pPr>
      <w:r w:rsidRPr="002F2C08">
        <w:rPr>
          <w:color w:val="4472C4" w:themeColor="accent1"/>
        </w:rPr>
        <w:t>Author response:</w:t>
      </w:r>
      <w:r w:rsidR="00D937B9">
        <w:rPr>
          <w:color w:val="4472C4" w:themeColor="accent1"/>
        </w:rPr>
        <w:t xml:space="preserve"> Done</w:t>
      </w:r>
    </w:p>
    <w:p w14:paraId="081D0E74" w14:textId="77777777" w:rsidR="00657397" w:rsidRDefault="00657397" w:rsidP="00352A24">
      <w:pPr>
        <w:pStyle w:val="PlainText"/>
      </w:pPr>
    </w:p>
    <w:p w14:paraId="65C9FA33" w14:textId="323068BC" w:rsidR="00352A24" w:rsidRDefault="00352A24" w:rsidP="00352A24">
      <w:pPr>
        <w:pStyle w:val="PlainText"/>
      </w:pPr>
      <w:r>
        <w:t>L544: “…where there were temporally overlaps measurements from pairs Landsat satellites”. Couple of typos in there.</w:t>
      </w:r>
    </w:p>
    <w:p w14:paraId="486B3724" w14:textId="7AD0CF14" w:rsidR="00657397" w:rsidRPr="002F2C08" w:rsidRDefault="00657397" w:rsidP="00657397">
      <w:pPr>
        <w:pStyle w:val="PlainText"/>
        <w:rPr>
          <w:color w:val="4472C4" w:themeColor="accent1"/>
        </w:rPr>
      </w:pPr>
      <w:r w:rsidRPr="002F2C08">
        <w:rPr>
          <w:color w:val="4472C4" w:themeColor="accent1"/>
        </w:rPr>
        <w:t xml:space="preserve">Author response: </w:t>
      </w:r>
      <w:r w:rsidR="007279FE">
        <w:rPr>
          <w:color w:val="4472C4" w:themeColor="accent1"/>
        </w:rPr>
        <w:t xml:space="preserve">Corrected to, “… </w:t>
      </w:r>
      <w:r w:rsidR="007279FE" w:rsidRPr="007279FE">
        <w:rPr>
          <w:color w:val="4472C4" w:themeColor="accent1"/>
        </w:rPr>
        <w:t>where there were temporally overlapping measurements from pairs of Landsat satellites</w:t>
      </w:r>
      <w:r w:rsidR="007279FE">
        <w:rPr>
          <w:color w:val="4472C4" w:themeColor="accent1"/>
        </w:rPr>
        <w:t>.”</w:t>
      </w:r>
    </w:p>
    <w:p w14:paraId="062EB1E4" w14:textId="77777777" w:rsidR="00657397" w:rsidRDefault="00657397" w:rsidP="00352A24">
      <w:pPr>
        <w:pStyle w:val="PlainText"/>
      </w:pPr>
    </w:p>
    <w:p w14:paraId="10905265" w14:textId="08819F70" w:rsidR="00352A24" w:rsidRDefault="00352A24" w:rsidP="00352A24">
      <w:pPr>
        <w:pStyle w:val="PlainText"/>
      </w:pPr>
      <w:r>
        <w:t>L566: “estimate” -&gt; “estimates”</w:t>
      </w:r>
    </w:p>
    <w:p w14:paraId="55C486A7" w14:textId="335F08A4"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6FCE3B44" w14:textId="77777777" w:rsidR="007C5643" w:rsidRDefault="007C5643" w:rsidP="00352A24">
      <w:pPr>
        <w:pStyle w:val="PlainText"/>
      </w:pPr>
    </w:p>
    <w:p w14:paraId="0BB59455" w14:textId="6F6EA4AF" w:rsidR="00352A24" w:rsidRDefault="00352A24" w:rsidP="00352A24">
      <w:pPr>
        <w:pStyle w:val="PlainText"/>
      </w:pPr>
      <w:r>
        <w:t>L573: “…prior TO the turn…”</w:t>
      </w:r>
    </w:p>
    <w:p w14:paraId="5140DABB" w14:textId="0D7B74FC" w:rsidR="007C5643" w:rsidRPr="002F2C08" w:rsidRDefault="007C5643" w:rsidP="007C5643">
      <w:pPr>
        <w:pStyle w:val="PlainText"/>
        <w:rPr>
          <w:color w:val="4472C4" w:themeColor="accent1"/>
        </w:rPr>
      </w:pPr>
      <w:r w:rsidRPr="002F2C08">
        <w:rPr>
          <w:color w:val="4472C4" w:themeColor="accent1"/>
        </w:rPr>
        <w:t xml:space="preserve">Author response: </w:t>
      </w:r>
      <w:r w:rsidR="00530B78">
        <w:rPr>
          <w:color w:val="4472C4" w:themeColor="accent1"/>
        </w:rPr>
        <w:t>Done</w:t>
      </w:r>
    </w:p>
    <w:p w14:paraId="02B0BC9F" w14:textId="77777777" w:rsidR="007C5643" w:rsidRDefault="007C5643" w:rsidP="00352A24">
      <w:pPr>
        <w:pStyle w:val="PlainText"/>
      </w:pPr>
    </w:p>
    <w:p w14:paraId="500837BA" w14:textId="7E6CA15E" w:rsidR="00352A24" w:rsidRDefault="00352A24" w:rsidP="00352A24">
      <w:pPr>
        <w:pStyle w:val="PlainText"/>
      </w:pPr>
      <w:r>
        <w:t>L610: “dried” -&gt; “drier”</w:t>
      </w:r>
    </w:p>
    <w:p w14:paraId="0DB31D00" w14:textId="16D10FD8" w:rsidR="00011EA3" w:rsidRPr="002F2C08" w:rsidRDefault="00011EA3" w:rsidP="00011EA3">
      <w:pPr>
        <w:pStyle w:val="PlainText"/>
        <w:rPr>
          <w:color w:val="4472C4" w:themeColor="accent1"/>
        </w:rPr>
      </w:pPr>
      <w:r w:rsidRPr="002F2C08">
        <w:rPr>
          <w:color w:val="4472C4" w:themeColor="accent1"/>
        </w:rPr>
        <w:t xml:space="preserve">Author response: </w:t>
      </w:r>
      <w:r w:rsidR="0083435A">
        <w:rPr>
          <w:color w:val="4472C4" w:themeColor="accent1"/>
        </w:rPr>
        <w:t>Done</w:t>
      </w:r>
    </w:p>
    <w:p w14:paraId="28778EEF" w14:textId="77777777" w:rsidR="00011EA3" w:rsidRDefault="00011EA3" w:rsidP="00352A24">
      <w:pPr>
        <w:pStyle w:val="PlainText"/>
      </w:pPr>
    </w:p>
    <w:p w14:paraId="664EB2E9" w14:textId="2B6C48FE" w:rsidR="00352A24" w:rsidRDefault="00352A24" w:rsidP="00352A24">
      <w:pPr>
        <w:pStyle w:val="PlainText"/>
      </w:pPr>
      <w:r>
        <w:t>L611: “with defoliation” -&gt; “to defoliation”</w:t>
      </w:r>
    </w:p>
    <w:p w14:paraId="476B2E67" w14:textId="70302558" w:rsidR="00011EA3" w:rsidRPr="002F2C08" w:rsidRDefault="00011EA3" w:rsidP="00011EA3">
      <w:pPr>
        <w:pStyle w:val="PlainText"/>
        <w:rPr>
          <w:color w:val="4472C4" w:themeColor="accent1"/>
        </w:rPr>
      </w:pPr>
      <w:r w:rsidRPr="002F2C08">
        <w:rPr>
          <w:color w:val="4472C4" w:themeColor="accent1"/>
        </w:rPr>
        <w:t xml:space="preserve">Author response: </w:t>
      </w:r>
      <w:r w:rsidR="007E7CBD">
        <w:rPr>
          <w:color w:val="4472C4" w:themeColor="accent1"/>
        </w:rPr>
        <w:t>Done</w:t>
      </w:r>
    </w:p>
    <w:p w14:paraId="7438F064" w14:textId="77777777" w:rsidR="00011EA3" w:rsidRDefault="00011EA3" w:rsidP="00352A24">
      <w:pPr>
        <w:pStyle w:val="PlainText"/>
      </w:pPr>
    </w:p>
    <w:p w14:paraId="2F3D85AC" w14:textId="6B416B5A" w:rsidR="00352A24" w:rsidRDefault="00352A24" w:rsidP="00352A24">
      <w:pPr>
        <w:pStyle w:val="PlainText"/>
      </w:pPr>
      <w:r>
        <w:t>Figure 1:</w:t>
      </w:r>
      <w:r w:rsidR="00011EA3">
        <w:t xml:space="preserve"> </w:t>
      </w:r>
      <w:r>
        <w:t>Is there any significance to the fact that only some functions are italicized?</w:t>
      </w:r>
    </w:p>
    <w:p w14:paraId="36425E61" w14:textId="1F9A06EA" w:rsidR="00011EA3" w:rsidRPr="002F2C08" w:rsidRDefault="00011EA3" w:rsidP="00011EA3">
      <w:pPr>
        <w:pStyle w:val="PlainText"/>
        <w:rPr>
          <w:color w:val="4472C4" w:themeColor="accent1"/>
        </w:rPr>
      </w:pPr>
      <w:r w:rsidRPr="002F2C08">
        <w:rPr>
          <w:color w:val="4472C4" w:themeColor="accent1"/>
        </w:rPr>
        <w:t xml:space="preserve">Author response: </w:t>
      </w:r>
      <w:r w:rsidR="007929F9">
        <w:rPr>
          <w:color w:val="4472C4" w:themeColor="accent1"/>
        </w:rPr>
        <w:t xml:space="preserve">No, that was an accident. For the figure, we remove italics from all text. </w:t>
      </w:r>
    </w:p>
    <w:p w14:paraId="710878A2" w14:textId="77777777" w:rsidR="00C838F7" w:rsidRDefault="00C838F7" w:rsidP="00352A24">
      <w:pPr>
        <w:pStyle w:val="PlainText"/>
      </w:pPr>
    </w:p>
    <w:p w14:paraId="6852439C" w14:textId="66772D64" w:rsidR="00352A24" w:rsidRPr="00CA455E" w:rsidRDefault="00352A24" w:rsidP="00352A24">
      <w:pPr>
        <w:pStyle w:val="PlainText"/>
        <w:rPr>
          <w:highlight w:val="yellow"/>
        </w:rPr>
      </w:pPr>
      <w:r w:rsidRPr="00CA455E">
        <w:rPr>
          <w:highlight w:val="yellow"/>
        </w:rPr>
        <w:t>Figure 2:</w:t>
      </w:r>
      <w:r w:rsidR="006B2916" w:rsidRPr="00CA455E">
        <w:rPr>
          <w:highlight w:val="yellow"/>
        </w:rPr>
        <w:t xml:space="preserve"> </w:t>
      </w:r>
      <w:r w:rsidRPr="00CA455E">
        <w:rPr>
          <w:highlight w:val="yellow"/>
        </w:rPr>
        <w:t xml:space="preserve">(b) appears to show the location of </w:t>
      </w:r>
      <w:proofErr w:type="spellStart"/>
      <w:r w:rsidRPr="00CA455E">
        <w:rPr>
          <w:highlight w:val="yellow"/>
        </w:rPr>
        <w:t>Disko</w:t>
      </w:r>
      <w:proofErr w:type="spellEnd"/>
      <w:r w:rsidRPr="00CA455E">
        <w:rPr>
          <w:highlight w:val="yellow"/>
        </w:rPr>
        <w:t xml:space="preserve"> Island rather than the study area per se</w:t>
      </w:r>
      <w:r w:rsidR="006B2916" w:rsidRPr="00CA455E">
        <w:rPr>
          <w:highlight w:val="yellow"/>
        </w:rPr>
        <w:t xml:space="preserve">. </w:t>
      </w:r>
      <w:r w:rsidRPr="00CA455E">
        <w:rPr>
          <w:highlight w:val="yellow"/>
        </w:rPr>
        <w:t xml:space="preserve">A different color scheme for the positive </w:t>
      </w:r>
      <w:proofErr w:type="spellStart"/>
      <w:r w:rsidRPr="00CA455E">
        <w:rPr>
          <w:highlight w:val="yellow"/>
        </w:rPr>
        <w:t>NDVImax</w:t>
      </w:r>
      <w:proofErr w:type="spellEnd"/>
      <w:r w:rsidRPr="00CA455E">
        <w:rPr>
          <w:highlight w:val="yellow"/>
        </w:rPr>
        <w:t xml:space="preserve"> values might provide more contrast to the green background of the image</w:t>
      </w:r>
      <w:r w:rsidR="00D1153F" w:rsidRPr="00CA455E">
        <w:rPr>
          <w:highlight w:val="yellow"/>
        </w:rPr>
        <w:t>.</w:t>
      </w:r>
    </w:p>
    <w:p w14:paraId="2FA4BE71" w14:textId="77777777" w:rsidR="00303853" w:rsidRDefault="006B2916" w:rsidP="006B2916">
      <w:pPr>
        <w:pStyle w:val="PlainText"/>
        <w:rPr>
          <w:color w:val="4472C4" w:themeColor="accent1"/>
        </w:rPr>
      </w:pPr>
      <w:r w:rsidRPr="00CA455E">
        <w:rPr>
          <w:color w:val="4472C4" w:themeColor="accent1"/>
          <w:highlight w:val="yellow"/>
        </w:rPr>
        <w:t>Author response:</w:t>
      </w:r>
      <w:r w:rsidRPr="002F2C08">
        <w:rPr>
          <w:color w:val="4472C4" w:themeColor="accent1"/>
        </w:rPr>
        <w:t xml:space="preserve"> </w:t>
      </w:r>
    </w:p>
    <w:p w14:paraId="447CF5A8" w14:textId="20FB40D3" w:rsidR="00733920" w:rsidRDefault="00303853" w:rsidP="006B2916">
      <w:pPr>
        <w:pStyle w:val="PlainText"/>
        <w:rPr>
          <w:color w:val="4472C4" w:themeColor="accent1"/>
        </w:rPr>
      </w:pPr>
      <w:r>
        <w:rPr>
          <w:color w:val="4472C4" w:themeColor="accent1"/>
        </w:rPr>
        <w:t xml:space="preserve">We changed the </w:t>
      </w:r>
      <w:r w:rsidR="008B2B15">
        <w:rPr>
          <w:color w:val="4472C4" w:themeColor="accent1"/>
        </w:rPr>
        <w:t>figure caption to “Location</w:t>
      </w:r>
      <w:r w:rsidR="00733920">
        <w:rPr>
          <w:color w:val="4472C4" w:themeColor="accent1"/>
        </w:rPr>
        <w:t>s</w:t>
      </w:r>
      <w:r w:rsidR="008B2B15">
        <w:rPr>
          <w:color w:val="4472C4" w:themeColor="accent1"/>
        </w:rPr>
        <w:t xml:space="preserve"> of </w:t>
      </w:r>
      <w:proofErr w:type="spellStart"/>
      <w:r w:rsidR="008B2B15">
        <w:rPr>
          <w:color w:val="4472C4" w:themeColor="accent1"/>
        </w:rPr>
        <w:t>Disko</w:t>
      </w:r>
      <w:proofErr w:type="spellEnd"/>
      <w:r w:rsidR="008B2B15">
        <w:rPr>
          <w:color w:val="4472C4" w:themeColor="accent1"/>
        </w:rPr>
        <w:t xml:space="preserve"> Island</w:t>
      </w:r>
      <w:r w:rsidR="00733920">
        <w:rPr>
          <w:color w:val="4472C4" w:themeColor="accent1"/>
        </w:rPr>
        <w:t xml:space="preserve"> [red circle] and study area [yellow rectangle]</w:t>
      </w:r>
      <w:r w:rsidR="008B2B15">
        <w:rPr>
          <w:color w:val="4472C4" w:themeColor="accent1"/>
        </w:rPr>
        <w:t>” instead of “Location of study area”</w:t>
      </w:r>
      <w:r w:rsidR="00733920">
        <w:rPr>
          <w:color w:val="4472C4" w:themeColor="accent1"/>
        </w:rPr>
        <w:t xml:space="preserve">. </w:t>
      </w:r>
    </w:p>
    <w:p w14:paraId="6DD75394" w14:textId="77777777" w:rsidR="00733920" w:rsidRDefault="00733920" w:rsidP="006B2916">
      <w:pPr>
        <w:pStyle w:val="PlainText"/>
        <w:rPr>
          <w:color w:val="4472C4" w:themeColor="accent1"/>
        </w:rPr>
      </w:pPr>
    </w:p>
    <w:p w14:paraId="2708A3C6" w14:textId="08E900FB" w:rsidR="00303853" w:rsidRDefault="00BD3CD3" w:rsidP="006B2916">
      <w:pPr>
        <w:pStyle w:val="PlainText"/>
        <w:rPr>
          <w:color w:val="4472C4" w:themeColor="accent1"/>
        </w:rPr>
      </w:pPr>
      <w:proofErr w:type="gramStart"/>
      <w:r>
        <w:rPr>
          <w:color w:val="4472C4" w:themeColor="accent1"/>
        </w:rPr>
        <w:t>and also</w:t>
      </w:r>
      <w:proofErr w:type="gramEnd"/>
      <w:r>
        <w:rPr>
          <w:color w:val="4472C4" w:themeColor="accent1"/>
        </w:rPr>
        <w:t xml:space="preserve"> changed the </w:t>
      </w:r>
    </w:p>
    <w:p w14:paraId="02441B39" w14:textId="5E2AB257" w:rsidR="006B2916" w:rsidRPr="002F2C08" w:rsidRDefault="00303853" w:rsidP="006B2916">
      <w:pPr>
        <w:pStyle w:val="PlainText"/>
        <w:rPr>
          <w:color w:val="4472C4" w:themeColor="accent1"/>
        </w:rPr>
      </w:pPr>
      <w:r>
        <w:rPr>
          <w:color w:val="4472C4" w:themeColor="accent1"/>
        </w:rPr>
        <w:t xml:space="preserve">That is correct, so we modified </w:t>
      </w:r>
    </w:p>
    <w:p w14:paraId="72D38141" w14:textId="77777777" w:rsidR="00011EA3" w:rsidRDefault="00011EA3" w:rsidP="00352A24">
      <w:pPr>
        <w:pStyle w:val="PlainText"/>
      </w:pPr>
    </w:p>
    <w:p w14:paraId="7E6DE126" w14:textId="54383462" w:rsidR="00352A24" w:rsidRPr="00CA455E" w:rsidRDefault="00352A24" w:rsidP="00352A24">
      <w:pPr>
        <w:pStyle w:val="PlainText"/>
        <w:rPr>
          <w:highlight w:val="yellow"/>
        </w:rPr>
      </w:pPr>
      <w:r w:rsidRPr="00CA455E">
        <w:rPr>
          <w:highlight w:val="yellow"/>
        </w:rPr>
        <w:t>Figure 4: Remove decimal from right-hand column “count” legend</w:t>
      </w:r>
    </w:p>
    <w:p w14:paraId="768EA77C" w14:textId="77777777" w:rsidR="00011EA3" w:rsidRPr="002F2C08" w:rsidRDefault="00011EA3" w:rsidP="00011EA3">
      <w:pPr>
        <w:pStyle w:val="PlainText"/>
        <w:rPr>
          <w:color w:val="4472C4" w:themeColor="accent1"/>
        </w:rPr>
      </w:pPr>
      <w:r w:rsidRPr="00CA455E">
        <w:rPr>
          <w:color w:val="4472C4" w:themeColor="accent1"/>
          <w:highlight w:val="yellow"/>
        </w:rPr>
        <w:t>Author response:</w:t>
      </w:r>
      <w:r w:rsidRPr="002F2C08">
        <w:rPr>
          <w:color w:val="4472C4" w:themeColor="accent1"/>
        </w:rPr>
        <w:t xml:space="preserve"> </w:t>
      </w:r>
    </w:p>
    <w:p w14:paraId="0B3E7802" w14:textId="77777777" w:rsidR="00011EA3" w:rsidRDefault="00011EA3" w:rsidP="00352A24">
      <w:pPr>
        <w:pStyle w:val="PlainText"/>
      </w:pPr>
    </w:p>
    <w:p w14:paraId="58635E5F" w14:textId="77777777" w:rsidR="00352A24" w:rsidRDefault="00352A24" w:rsidP="00352A24">
      <w:pPr>
        <w:pStyle w:val="PlainText"/>
      </w:pPr>
      <w:r w:rsidRPr="00CA455E">
        <w:rPr>
          <w:highlight w:val="yellow"/>
        </w:rPr>
        <w:t>Figure 5:</w:t>
      </w:r>
      <w:r>
        <w:t xml:space="preserve"> </w:t>
      </w:r>
    </w:p>
    <w:p w14:paraId="77284E2E" w14:textId="77777777" w:rsidR="00352A24" w:rsidRDefault="00352A24" w:rsidP="00352A24">
      <w:pPr>
        <w:pStyle w:val="PlainText"/>
      </w:pPr>
      <w:r>
        <w:t>-</w:t>
      </w:r>
      <w:r>
        <w:tab/>
        <w:t xml:space="preserve">Mention the time frame of the example in the caption. </w:t>
      </w:r>
    </w:p>
    <w:p w14:paraId="604C3B96" w14:textId="77777777" w:rsidR="00352A24" w:rsidRDefault="00352A24" w:rsidP="00352A24">
      <w:pPr>
        <w:pStyle w:val="PlainText"/>
      </w:pPr>
      <w:r>
        <w:t>-</w:t>
      </w:r>
      <w:r>
        <w:tab/>
        <w:t xml:space="preserve">It’s unclear whether the Observation (pts) and Curve legends are supposed to match temporally; the color ramps are identical, but the years are clearly at unequal spacing. Is the reader meant to visually match the color of the points with a similarly colored curve? </w:t>
      </w:r>
      <w:proofErr w:type="gramStart"/>
      <w:r>
        <w:t>Otherwise</w:t>
      </w:r>
      <w:proofErr w:type="gramEnd"/>
      <w:r>
        <w:t xml:space="preserve"> I’m not sure I understand the point of the color-coding.  </w:t>
      </w:r>
    </w:p>
    <w:p w14:paraId="6796D383" w14:textId="77777777" w:rsidR="00352A24" w:rsidRDefault="00352A24" w:rsidP="00352A24">
      <w:pPr>
        <w:pStyle w:val="PlainText"/>
      </w:pPr>
      <w:r>
        <w:t>-</w:t>
      </w:r>
      <w:r>
        <w:tab/>
        <w:t xml:space="preserve">I’m a little confused about some of the curve fitting. In samples like pixel _1838 (top row, middle column) many of the lower-NDVI pre-200 DOY points appear to be ignored, while curves are seemingly well-matched to the higher-NDVI points.  Is there a weighting function in the curve-fitting routine that promotes points with higher NDVI? </w:t>
      </w:r>
    </w:p>
    <w:p w14:paraId="203D499E" w14:textId="77777777" w:rsidR="00352A24" w:rsidRDefault="00352A24" w:rsidP="00352A24">
      <w:pPr>
        <w:pStyle w:val="PlainText"/>
      </w:pPr>
      <w:r>
        <w:lastRenderedPageBreak/>
        <w:t>-</w:t>
      </w:r>
      <w:r>
        <w:tab/>
        <w:t xml:space="preserve">There seems to be quite a lot of low-NDVI points, which makes me wonder about the noise reduction function in the library. </w:t>
      </w:r>
    </w:p>
    <w:p w14:paraId="6A3E03FE" w14:textId="77777777" w:rsidR="00352A24" w:rsidRDefault="00352A24" w:rsidP="00352A24">
      <w:pPr>
        <w:pStyle w:val="PlainText"/>
      </w:pPr>
      <w:r>
        <w:t>-</w:t>
      </w:r>
      <w:r>
        <w:tab/>
        <w:t xml:space="preserve">Overall, I find this figure hard to follow. Personally, I think I would prefer to see a sequence of years with individual phenology curves rather than the kind of consolidated representation shown here. This opinion is not a request to revise the approach!  But it would be helpful for the authors to explain their justification for the 11-year aggregation of data. </w:t>
      </w:r>
    </w:p>
    <w:p w14:paraId="3692FE77" w14:textId="77777777" w:rsidR="00011EA3" w:rsidRDefault="00011EA3" w:rsidP="00352A24">
      <w:pPr>
        <w:pStyle w:val="PlainText"/>
      </w:pPr>
    </w:p>
    <w:p w14:paraId="6A6FAA7C" w14:textId="5AA420C9" w:rsidR="00352A24" w:rsidRDefault="00352A24" w:rsidP="00352A24">
      <w:pPr>
        <w:pStyle w:val="PlainText"/>
      </w:pPr>
      <w:r w:rsidRPr="00CA455E">
        <w:rPr>
          <w:highlight w:val="yellow"/>
        </w:rPr>
        <w:t>Figure 7:</w:t>
      </w:r>
      <w:r>
        <w:t xml:space="preserve"> Mention the number of sample locations.</w:t>
      </w:r>
      <w:r w:rsidR="00011EA3">
        <w:t xml:space="preserve"> </w:t>
      </w:r>
      <w:r>
        <w:t>Please specify what “grouped by the concomitant temporal trends” means. Were the annual data for all sample locations with a particular trend (browning/greening/no-change) averaged?</w:t>
      </w:r>
    </w:p>
    <w:p w14:paraId="658AB4F4" w14:textId="77777777" w:rsidR="00011EA3" w:rsidRPr="002F2C08" w:rsidRDefault="00011EA3" w:rsidP="00011EA3">
      <w:pPr>
        <w:pStyle w:val="PlainText"/>
        <w:rPr>
          <w:color w:val="4472C4" w:themeColor="accent1"/>
        </w:rPr>
      </w:pPr>
      <w:r w:rsidRPr="002F2C08">
        <w:rPr>
          <w:color w:val="4472C4" w:themeColor="accent1"/>
        </w:rPr>
        <w:t xml:space="preserve">Author response: </w:t>
      </w:r>
    </w:p>
    <w:p w14:paraId="29537582" w14:textId="3992A810" w:rsidR="00352A24" w:rsidRDefault="00352A24"/>
    <w:sectPr w:rsidR="00352A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gan Berner" w:date="2022-11-28T10:56:00Z" w:initials="LB">
    <w:p w14:paraId="408BD101" w14:textId="77777777" w:rsidR="00C11572" w:rsidRDefault="00C11572" w:rsidP="009F03F4">
      <w:pPr>
        <w:pStyle w:val="CommentText"/>
      </w:pPr>
      <w:r>
        <w:rPr>
          <w:rStyle w:val="CommentReference"/>
        </w:rPr>
        <w:annotationRef/>
      </w:r>
      <w:r>
        <w:t xml:space="preserve">Jakob - can you please address this question? </w:t>
      </w:r>
    </w:p>
  </w:comment>
  <w:comment w:id="1" w:author="Logan Berner" w:date="2022-10-13T14:33:00Z" w:initials="LB">
    <w:p w14:paraId="4E00E9E4" w14:textId="7FFA6516" w:rsidR="0085783B" w:rsidRDefault="0085783B" w:rsidP="00EA783F">
      <w:pPr>
        <w:pStyle w:val="CommentText"/>
      </w:pPr>
      <w:r>
        <w:rPr>
          <w:rStyle w:val="CommentReference"/>
        </w:rPr>
        <w:annotationRef/>
      </w:r>
      <w:r>
        <w:t>Change name of R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8BD101" w15:done="0"/>
  <w15:commentEx w15:paraId="4E00E9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126B" w16cex:dateUtc="2022-11-28T19:56:00Z"/>
  <w16cex:commentExtensible w16cex:durableId="26F2A01D" w16cex:dateUtc="2022-10-13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8BD101" w16cid:durableId="272F126B"/>
  <w16cid:commentId w16cid:paraId="4E00E9E4" w16cid:durableId="26F2A0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20770">
    <w:abstractNumId w:val="3"/>
  </w:num>
  <w:num w:numId="2" w16cid:durableId="256795285">
    <w:abstractNumId w:val="1"/>
  </w:num>
  <w:num w:numId="3" w16cid:durableId="1324504576">
    <w:abstractNumId w:val="0"/>
  </w:num>
  <w:num w:numId="4" w16cid:durableId="779644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gan Berner">
    <w15:presenceInfo w15:providerId="Windows Live" w15:userId="97afa1331e31a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096B50"/>
    <w:rsid w:val="00011EA3"/>
    <w:rsid w:val="00033B38"/>
    <w:rsid w:val="00072B8C"/>
    <w:rsid w:val="00096B50"/>
    <w:rsid w:val="000C354A"/>
    <w:rsid w:val="00157CE7"/>
    <w:rsid w:val="001D51FB"/>
    <w:rsid w:val="001D5C32"/>
    <w:rsid w:val="001D7C34"/>
    <w:rsid w:val="002300E5"/>
    <w:rsid w:val="00245424"/>
    <w:rsid w:val="00273F35"/>
    <w:rsid w:val="002A269F"/>
    <w:rsid w:val="002C7073"/>
    <w:rsid w:val="002F2C08"/>
    <w:rsid w:val="00303853"/>
    <w:rsid w:val="003123CD"/>
    <w:rsid w:val="003209EA"/>
    <w:rsid w:val="00352A24"/>
    <w:rsid w:val="00394BFA"/>
    <w:rsid w:val="003A433C"/>
    <w:rsid w:val="003B1D85"/>
    <w:rsid w:val="003D3419"/>
    <w:rsid w:val="004074A5"/>
    <w:rsid w:val="00467CC8"/>
    <w:rsid w:val="00530B78"/>
    <w:rsid w:val="00581018"/>
    <w:rsid w:val="00610848"/>
    <w:rsid w:val="00620B74"/>
    <w:rsid w:val="00643BFE"/>
    <w:rsid w:val="00650A43"/>
    <w:rsid w:val="00657397"/>
    <w:rsid w:val="006B2916"/>
    <w:rsid w:val="00702AC3"/>
    <w:rsid w:val="00721A2D"/>
    <w:rsid w:val="007279FE"/>
    <w:rsid w:val="00733920"/>
    <w:rsid w:val="0074558C"/>
    <w:rsid w:val="00773D90"/>
    <w:rsid w:val="00777B5E"/>
    <w:rsid w:val="0078090A"/>
    <w:rsid w:val="007929F9"/>
    <w:rsid w:val="007C5643"/>
    <w:rsid w:val="007E0D1F"/>
    <w:rsid w:val="007E7CBD"/>
    <w:rsid w:val="0080323D"/>
    <w:rsid w:val="0083435A"/>
    <w:rsid w:val="0085783B"/>
    <w:rsid w:val="00876752"/>
    <w:rsid w:val="00890913"/>
    <w:rsid w:val="00891DC2"/>
    <w:rsid w:val="0089715E"/>
    <w:rsid w:val="008B2B15"/>
    <w:rsid w:val="009035E7"/>
    <w:rsid w:val="009050AD"/>
    <w:rsid w:val="00906A62"/>
    <w:rsid w:val="009653E1"/>
    <w:rsid w:val="0096756A"/>
    <w:rsid w:val="009C5EEA"/>
    <w:rsid w:val="00A23F51"/>
    <w:rsid w:val="00A36F25"/>
    <w:rsid w:val="00A42C73"/>
    <w:rsid w:val="00A50750"/>
    <w:rsid w:val="00AA143E"/>
    <w:rsid w:val="00AA6128"/>
    <w:rsid w:val="00AB13D8"/>
    <w:rsid w:val="00AC24BA"/>
    <w:rsid w:val="00AE659C"/>
    <w:rsid w:val="00B22EAF"/>
    <w:rsid w:val="00B63EF9"/>
    <w:rsid w:val="00B9768A"/>
    <w:rsid w:val="00BC6C62"/>
    <w:rsid w:val="00BD3CD3"/>
    <w:rsid w:val="00BD4EBA"/>
    <w:rsid w:val="00BE5DC5"/>
    <w:rsid w:val="00C11572"/>
    <w:rsid w:val="00C43D13"/>
    <w:rsid w:val="00C61E0E"/>
    <w:rsid w:val="00C7452F"/>
    <w:rsid w:val="00C838F7"/>
    <w:rsid w:val="00C933AC"/>
    <w:rsid w:val="00CA455E"/>
    <w:rsid w:val="00CA7490"/>
    <w:rsid w:val="00D1153F"/>
    <w:rsid w:val="00D14C66"/>
    <w:rsid w:val="00D8076C"/>
    <w:rsid w:val="00D937B9"/>
    <w:rsid w:val="00DA0A1F"/>
    <w:rsid w:val="00DD50A6"/>
    <w:rsid w:val="00DF0259"/>
    <w:rsid w:val="00DF6852"/>
    <w:rsid w:val="00E1732E"/>
    <w:rsid w:val="00E56332"/>
    <w:rsid w:val="00EB0F0C"/>
    <w:rsid w:val="00EC7151"/>
    <w:rsid w:val="00EF1DFF"/>
    <w:rsid w:val="00F403CB"/>
    <w:rsid w:val="00F51A6E"/>
    <w:rsid w:val="00F71AA6"/>
    <w:rsid w:val="00F83AE9"/>
    <w:rsid w:val="00F94245"/>
    <w:rsid w:val="00FA13DE"/>
    <w:rsid w:val="00FA64C0"/>
    <w:rsid w:val="00FD26E4"/>
    <w:rsid w:val="00FD7227"/>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dyverse.org/blog/2017/12/workflow-vs-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1507</TotalTime>
  <Pages>6</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93</cp:revision>
  <dcterms:created xsi:type="dcterms:W3CDTF">2022-07-27T18:22:00Z</dcterms:created>
  <dcterms:modified xsi:type="dcterms:W3CDTF">2022-11-30T23:08:00Z</dcterms:modified>
</cp:coreProperties>
</file>