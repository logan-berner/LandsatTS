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22A28" w14:textId="6C851E41" w:rsidR="00F751FB" w:rsidRPr="00EB55B9" w:rsidRDefault="00F751FB" w:rsidP="00F751FB">
      <w:pPr>
        <w:pStyle w:val="NoSpacing"/>
        <w:jc w:val="center"/>
        <w:rPr>
          <w:rFonts w:ascii="Times New Roman" w:hAnsi="Times New Roman" w:cs="Times New Roman"/>
          <w:b/>
          <w:bCs/>
          <w:sz w:val="28"/>
          <w:szCs w:val="28"/>
        </w:rPr>
      </w:pPr>
      <w:r w:rsidRPr="00EB55B9">
        <w:rPr>
          <w:rFonts w:ascii="Times New Roman" w:hAnsi="Times New Roman" w:cs="Times New Roman"/>
          <w:b/>
          <w:bCs/>
          <w:sz w:val="28"/>
          <w:szCs w:val="28"/>
        </w:rPr>
        <w:t>lsatTS</w:t>
      </w:r>
      <w:r w:rsidR="00F73BBE" w:rsidRPr="00EB55B9">
        <w:rPr>
          <w:rFonts w:ascii="Times New Roman" w:hAnsi="Times New Roman" w:cs="Times New Roman"/>
          <w:b/>
          <w:bCs/>
          <w:sz w:val="28"/>
          <w:szCs w:val="28"/>
        </w:rPr>
        <w:t>:</w:t>
      </w:r>
      <w:r w:rsidRPr="00EB55B9">
        <w:rPr>
          <w:rFonts w:ascii="Times New Roman" w:hAnsi="Times New Roman" w:cs="Times New Roman"/>
          <w:b/>
          <w:bCs/>
          <w:sz w:val="28"/>
          <w:szCs w:val="28"/>
        </w:rPr>
        <w:t xml:space="preserve"> </w:t>
      </w:r>
      <w:proofErr w:type="gramStart"/>
      <w:r w:rsidRPr="00EB55B9">
        <w:rPr>
          <w:rFonts w:ascii="Times New Roman" w:hAnsi="Times New Roman" w:cs="Times New Roman"/>
          <w:b/>
          <w:bCs/>
          <w:sz w:val="28"/>
          <w:szCs w:val="28"/>
        </w:rPr>
        <w:t>an</w:t>
      </w:r>
      <w:proofErr w:type="gramEnd"/>
      <w:r w:rsidRPr="00EB55B9">
        <w:rPr>
          <w:rFonts w:ascii="Times New Roman" w:hAnsi="Times New Roman" w:cs="Times New Roman"/>
          <w:b/>
          <w:bCs/>
          <w:sz w:val="28"/>
          <w:szCs w:val="28"/>
        </w:rPr>
        <w:t xml:space="preserve"> R package for </w:t>
      </w:r>
      <w:r w:rsidR="009B4E3B">
        <w:rPr>
          <w:rFonts w:ascii="Times New Roman" w:hAnsi="Times New Roman" w:cs="Times New Roman"/>
          <w:b/>
          <w:bCs/>
          <w:sz w:val="28"/>
          <w:szCs w:val="28"/>
        </w:rPr>
        <w:t xml:space="preserve">generating </w:t>
      </w:r>
      <w:r w:rsidRPr="00EB55B9">
        <w:rPr>
          <w:rFonts w:ascii="Times New Roman" w:hAnsi="Times New Roman" w:cs="Times New Roman"/>
          <w:b/>
          <w:bCs/>
          <w:sz w:val="28"/>
          <w:szCs w:val="28"/>
        </w:rPr>
        <w:t>vegetation greenness time series using Landsat satellite data</w:t>
      </w:r>
    </w:p>
    <w:p w14:paraId="3E701A7C" w14:textId="316288DC" w:rsidR="00505DD9" w:rsidRPr="00792C3C" w:rsidRDefault="00505DD9" w:rsidP="00F751FB">
      <w:pPr>
        <w:pStyle w:val="NoSpacing"/>
        <w:jc w:val="center"/>
        <w:rPr>
          <w:rFonts w:ascii="Times New Roman" w:hAnsi="Times New Roman" w:cs="Times New Roman"/>
          <w:sz w:val="24"/>
          <w:szCs w:val="24"/>
        </w:rPr>
      </w:pPr>
    </w:p>
    <w:p w14:paraId="2C292588" w14:textId="666CE97C" w:rsidR="00F751FB" w:rsidRPr="00792C3C" w:rsidRDefault="00F751FB" w:rsidP="00F751FB">
      <w:pPr>
        <w:pStyle w:val="NoSpacing"/>
        <w:jc w:val="center"/>
        <w:rPr>
          <w:rFonts w:ascii="Times New Roman" w:hAnsi="Times New Roman" w:cs="Times New Roman"/>
          <w:sz w:val="24"/>
          <w:szCs w:val="24"/>
        </w:rPr>
      </w:pPr>
      <w:r w:rsidRPr="00792C3C">
        <w:rPr>
          <w:rFonts w:ascii="Times New Roman" w:hAnsi="Times New Roman" w:cs="Times New Roman"/>
          <w:sz w:val="24"/>
          <w:szCs w:val="24"/>
        </w:rPr>
        <w:t>Logan T. Berner</w:t>
      </w:r>
      <w:r w:rsidR="009B4E3B" w:rsidRPr="009B4E3B">
        <w:rPr>
          <w:rFonts w:ascii="Times New Roman" w:hAnsi="Times New Roman" w:cs="Times New Roman"/>
          <w:sz w:val="24"/>
          <w:szCs w:val="24"/>
          <w:vertAlign w:val="superscript"/>
        </w:rPr>
        <w:t>1</w:t>
      </w:r>
      <w:r w:rsidRPr="00792C3C">
        <w:rPr>
          <w:rFonts w:ascii="Times New Roman" w:hAnsi="Times New Roman" w:cs="Times New Roman"/>
          <w:sz w:val="24"/>
          <w:szCs w:val="24"/>
        </w:rPr>
        <w:t>, Jakob J. Assmann</w:t>
      </w:r>
      <w:r w:rsidR="009B4E3B" w:rsidRPr="009B4E3B">
        <w:rPr>
          <w:rFonts w:ascii="Times New Roman" w:hAnsi="Times New Roman" w:cs="Times New Roman"/>
          <w:sz w:val="24"/>
          <w:szCs w:val="24"/>
          <w:vertAlign w:val="superscript"/>
        </w:rPr>
        <w:t>2</w:t>
      </w:r>
      <w:r w:rsidRPr="00792C3C">
        <w:rPr>
          <w:rFonts w:ascii="Times New Roman" w:hAnsi="Times New Roman" w:cs="Times New Roman"/>
          <w:sz w:val="24"/>
          <w:szCs w:val="24"/>
        </w:rPr>
        <w:t>, Signe Normand</w:t>
      </w:r>
      <w:r w:rsidR="009B4E3B" w:rsidRPr="009B4E3B">
        <w:rPr>
          <w:rFonts w:ascii="Times New Roman" w:hAnsi="Times New Roman" w:cs="Times New Roman"/>
          <w:sz w:val="24"/>
          <w:szCs w:val="24"/>
          <w:vertAlign w:val="superscript"/>
        </w:rPr>
        <w:t>2</w:t>
      </w:r>
      <w:r w:rsidRPr="00792C3C">
        <w:rPr>
          <w:rFonts w:ascii="Times New Roman" w:hAnsi="Times New Roman" w:cs="Times New Roman"/>
          <w:sz w:val="24"/>
          <w:szCs w:val="24"/>
        </w:rPr>
        <w:t xml:space="preserve"> and Scott J. Goetz</w:t>
      </w:r>
      <w:r w:rsidR="009B4E3B" w:rsidRPr="009B4E3B">
        <w:rPr>
          <w:rFonts w:ascii="Times New Roman" w:hAnsi="Times New Roman" w:cs="Times New Roman"/>
          <w:sz w:val="24"/>
          <w:szCs w:val="24"/>
          <w:vertAlign w:val="superscript"/>
        </w:rPr>
        <w:t>1</w:t>
      </w:r>
    </w:p>
    <w:p w14:paraId="6FF954F2" w14:textId="1A971A60" w:rsidR="00F751FB" w:rsidRDefault="00F751FB" w:rsidP="00CB511D">
      <w:pPr>
        <w:pStyle w:val="NoSpacing"/>
        <w:rPr>
          <w:rFonts w:ascii="Times New Roman" w:hAnsi="Times New Roman" w:cs="Times New Roman"/>
          <w:sz w:val="24"/>
          <w:szCs w:val="24"/>
        </w:rPr>
      </w:pPr>
    </w:p>
    <w:p w14:paraId="479D1CFD" w14:textId="0D7074A1" w:rsidR="00CB511D" w:rsidRPr="00792C3C" w:rsidRDefault="009B4E3B" w:rsidP="00CB511D">
      <w:pPr>
        <w:pStyle w:val="NoSpacing"/>
        <w:rPr>
          <w:rFonts w:ascii="Times New Roman" w:hAnsi="Times New Roman" w:cs="Times New Roman"/>
          <w:sz w:val="24"/>
          <w:szCs w:val="24"/>
        </w:rPr>
      </w:pPr>
      <w:r w:rsidRPr="009B4E3B">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00B42316" w:rsidRPr="00792C3C">
        <w:rPr>
          <w:rFonts w:ascii="Times New Roman" w:hAnsi="Times New Roman" w:cs="Times New Roman"/>
          <w:sz w:val="24"/>
          <w:szCs w:val="24"/>
        </w:rPr>
        <w:t>School of Informatics, Computing, and Cyber Systems, Northern Arizona University</w:t>
      </w:r>
      <w:r w:rsidR="00952E21" w:rsidRPr="00792C3C">
        <w:rPr>
          <w:rFonts w:ascii="Times New Roman" w:hAnsi="Times New Roman" w:cs="Times New Roman"/>
          <w:sz w:val="24"/>
          <w:szCs w:val="24"/>
        </w:rPr>
        <w:t xml:space="preserve">, USA </w:t>
      </w:r>
    </w:p>
    <w:p w14:paraId="47652D90" w14:textId="0F7CFD44" w:rsidR="00B42316" w:rsidRPr="00792C3C" w:rsidRDefault="009B4E3B" w:rsidP="00CB511D">
      <w:pPr>
        <w:pStyle w:val="NoSpacing"/>
        <w:rPr>
          <w:rFonts w:ascii="Times New Roman" w:hAnsi="Times New Roman" w:cs="Times New Roman"/>
          <w:sz w:val="24"/>
          <w:szCs w:val="24"/>
        </w:rPr>
      </w:pPr>
      <w:r w:rsidRPr="009B4E3B">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952E21" w:rsidRPr="00792C3C">
        <w:rPr>
          <w:rFonts w:ascii="Times New Roman" w:hAnsi="Times New Roman" w:cs="Times New Roman"/>
          <w:sz w:val="24"/>
          <w:szCs w:val="24"/>
        </w:rPr>
        <w:t>Department of Biology – Ecoinformatic and Biodiversity, Aarhus University, Denmark</w:t>
      </w:r>
    </w:p>
    <w:p w14:paraId="5381D928" w14:textId="77777777" w:rsidR="00710AEA" w:rsidRPr="00792C3C" w:rsidRDefault="00710AEA" w:rsidP="00710AEA">
      <w:pPr>
        <w:pStyle w:val="NoSpacing"/>
        <w:rPr>
          <w:rFonts w:ascii="Times New Roman" w:hAnsi="Times New Roman" w:cs="Times New Roman"/>
          <w:b/>
          <w:bCs/>
          <w:sz w:val="24"/>
          <w:szCs w:val="24"/>
        </w:rPr>
      </w:pPr>
    </w:p>
    <w:p w14:paraId="2C8B514C" w14:textId="02BE2443" w:rsidR="00710AEA" w:rsidRPr="00792C3C" w:rsidRDefault="00710AEA" w:rsidP="00C81F1B">
      <w:pPr>
        <w:pStyle w:val="Heading1"/>
      </w:pPr>
      <w:r w:rsidRPr="00792C3C">
        <w:t>Abstract</w:t>
      </w:r>
    </w:p>
    <w:p w14:paraId="4D835B6E" w14:textId="5DA7DD49" w:rsidR="00870CD6" w:rsidRPr="00792C3C" w:rsidRDefault="007A1C82" w:rsidP="00710AEA">
      <w:pPr>
        <w:pStyle w:val="NoSpacing"/>
        <w:rPr>
          <w:rFonts w:ascii="Times New Roman" w:hAnsi="Times New Roman" w:cs="Times New Roman"/>
          <w:sz w:val="24"/>
          <w:szCs w:val="24"/>
        </w:rPr>
      </w:pPr>
      <w:r w:rsidRPr="00792C3C">
        <w:rPr>
          <w:rFonts w:ascii="Times New Roman" w:hAnsi="Times New Roman" w:cs="Times New Roman"/>
          <w:sz w:val="24"/>
          <w:szCs w:val="24"/>
        </w:rPr>
        <w:t xml:space="preserve">Earth-observing satellites are crucial for </w:t>
      </w:r>
      <w:r w:rsidR="00891554">
        <w:rPr>
          <w:rFonts w:ascii="Times New Roman" w:hAnsi="Times New Roman" w:cs="Times New Roman"/>
          <w:sz w:val="24"/>
          <w:szCs w:val="24"/>
        </w:rPr>
        <w:t xml:space="preserve">assessing and </w:t>
      </w:r>
      <w:r w:rsidRPr="00792C3C">
        <w:rPr>
          <w:rFonts w:ascii="Times New Roman" w:hAnsi="Times New Roman" w:cs="Times New Roman"/>
          <w:sz w:val="24"/>
          <w:szCs w:val="24"/>
        </w:rPr>
        <w:t xml:space="preserve">monitoring </w:t>
      </w:r>
      <w:r w:rsidR="006D7A74" w:rsidRPr="00792C3C">
        <w:rPr>
          <w:rFonts w:ascii="Times New Roman" w:hAnsi="Times New Roman" w:cs="Times New Roman"/>
          <w:sz w:val="24"/>
          <w:szCs w:val="24"/>
        </w:rPr>
        <w:t>global ecosystems</w:t>
      </w:r>
      <w:r w:rsidRPr="00792C3C">
        <w:rPr>
          <w:rFonts w:ascii="Times New Roman" w:hAnsi="Times New Roman" w:cs="Times New Roman"/>
          <w:sz w:val="24"/>
          <w:szCs w:val="24"/>
        </w:rPr>
        <w:t>. The Landsat satellite</w:t>
      </w:r>
      <w:r w:rsidR="009627D5">
        <w:rPr>
          <w:rFonts w:ascii="Times New Roman" w:hAnsi="Times New Roman" w:cs="Times New Roman"/>
          <w:sz w:val="24"/>
          <w:szCs w:val="24"/>
        </w:rPr>
        <w:t>s</w:t>
      </w:r>
      <w:r w:rsidRPr="00792C3C">
        <w:rPr>
          <w:rFonts w:ascii="Times New Roman" w:hAnsi="Times New Roman" w:cs="Times New Roman"/>
          <w:sz w:val="24"/>
          <w:szCs w:val="24"/>
        </w:rPr>
        <w:t xml:space="preserve"> provid</w:t>
      </w:r>
      <w:r w:rsidR="00891554">
        <w:rPr>
          <w:rFonts w:ascii="Times New Roman" w:hAnsi="Times New Roman" w:cs="Times New Roman"/>
          <w:sz w:val="24"/>
          <w:szCs w:val="24"/>
        </w:rPr>
        <w:t>e</w:t>
      </w:r>
      <w:r w:rsidRPr="00792C3C">
        <w:rPr>
          <w:rFonts w:ascii="Times New Roman" w:hAnsi="Times New Roman" w:cs="Times New Roman"/>
          <w:sz w:val="24"/>
          <w:szCs w:val="24"/>
        </w:rPr>
        <w:t xml:space="preserve"> </w:t>
      </w:r>
      <w:r w:rsidR="006D7A74" w:rsidRPr="00792C3C">
        <w:rPr>
          <w:rFonts w:ascii="Times New Roman" w:hAnsi="Times New Roman" w:cs="Times New Roman"/>
          <w:sz w:val="24"/>
          <w:szCs w:val="24"/>
        </w:rPr>
        <w:t>near global surface reflectance measurements since the early 1980s</w:t>
      </w:r>
      <w:r w:rsidR="00891554">
        <w:rPr>
          <w:rFonts w:ascii="Times New Roman" w:hAnsi="Times New Roman" w:cs="Times New Roman"/>
          <w:sz w:val="24"/>
          <w:szCs w:val="24"/>
        </w:rPr>
        <w:t xml:space="preserve"> and are thus a </w:t>
      </w:r>
      <w:r w:rsidR="00891554" w:rsidRPr="00792C3C">
        <w:rPr>
          <w:rFonts w:ascii="Times New Roman" w:hAnsi="Times New Roman" w:cs="Times New Roman"/>
          <w:sz w:val="24"/>
          <w:szCs w:val="24"/>
        </w:rPr>
        <w:t>corne</w:t>
      </w:r>
      <w:r w:rsidR="009B4E3B">
        <w:rPr>
          <w:rFonts w:ascii="Times New Roman" w:hAnsi="Times New Roman" w:cs="Times New Roman"/>
          <w:sz w:val="24"/>
          <w:szCs w:val="24"/>
        </w:rPr>
        <w:t>r</w:t>
      </w:r>
      <w:r w:rsidR="00891554" w:rsidRPr="00792C3C">
        <w:rPr>
          <w:rFonts w:ascii="Times New Roman" w:hAnsi="Times New Roman" w:cs="Times New Roman"/>
          <w:sz w:val="24"/>
          <w:szCs w:val="24"/>
        </w:rPr>
        <w:t>stone of</w:t>
      </w:r>
      <w:r w:rsidR="00891554">
        <w:rPr>
          <w:rFonts w:ascii="Times New Roman" w:hAnsi="Times New Roman" w:cs="Times New Roman"/>
          <w:sz w:val="24"/>
          <w:szCs w:val="24"/>
        </w:rPr>
        <w:t xml:space="preserve"> remotely-sensed ecological assessments. Landsat </w:t>
      </w:r>
      <w:r w:rsidR="00BF5EB9" w:rsidRPr="00792C3C">
        <w:rPr>
          <w:rFonts w:ascii="Times New Roman" w:hAnsi="Times New Roman" w:cs="Times New Roman"/>
          <w:sz w:val="24"/>
          <w:szCs w:val="24"/>
        </w:rPr>
        <w:t xml:space="preserve">surface reflectance measurements are commonly used to derive </w:t>
      </w:r>
      <w:r w:rsidR="00870CD6" w:rsidRPr="00792C3C">
        <w:rPr>
          <w:rFonts w:ascii="Times New Roman" w:hAnsi="Times New Roman" w:cs="Times New Roman"/>
          <w:sz w:val="24"/>
          <w:szCs w:val="24"/>
        </w:rPr>
        <w:t xml:space="preserve">spectral indices </w:t>
      </w:r>
      <w:r w:rsidR="00BF5EB9" w:rsidRPr="00792C3C">
        <w:rPr>
          <w:rFonts w:ascii="Times New Roman" w:hAnsi="Times New Roman" w:cs="Times New Roman"/>
          <w:sz w:val="24"/>
          <w:szCs w:val="24"/>
        </w:rPr>
        <w:t xml:space="preserve">(e.g., NDVI) that </w:t>
      </w:r>
      <w:r w:rsidR="00222227" w:rsidRPr="00792C3C">
        <w:rPr>
          <w:rFonts w:ascii="Times New Roman" w:hAnsi="Times New Roman" w:cs="Times New Roman"/>
          <w:sz w:val="24"/>
          <w:szCs w:val="24"/>
        </w:rPr>
        <w:t xml:space="preserve">can provide insight into </w:t>
      </w:r>
      <w:r w:rsidR="009B4E3B">
        <w:rPr>
          <w:rFonts w:ascii="Times New Roman" w:hAnsi="Times New Roman" w:cs="Times New Roman"/>
          <w:sz w:val="24"/>
          <w:szCs w:val="24"/>
        </w:rPr>
        <w:t xml:space="preserve">seasonal </w:t>
      </w:r>
      <w:r w:rsidR="00870CD6" w:rsidRPr="00792C3C">
        <w:rPr>
          <w:rFonts w:ascii="Times New Roman" w:hAnsi="Times New Roman" w:cs="Times New Roman"/>
          <w:sz w:val="24"/>
          <w:szCs w:val="24"/>
        </w:rPr>
        <w:t xml:space="preserve">to multi-decadal </w:t>
      </w:r>
      <w:r w:rsidR="00222227" w:rsidRPr="00792C3C">
        <w:rPr>
          <w:rFonts w:ascii="Times New Roman" w:hAnsi="Times New Roman" w:cs="Times New Roman"/>
          <w:sz w:val="24"/>
          <w:szCs w:val="24"/>
        </w:rPr>
        <w:t xml:space="preserve">changes in </w:t>
      </w:r>
      <w:r w:rsidR="00BF5EB9" w:rsidRPr="00792C3C">
        <w:rPr>
          <w:rFonts w:ascii="Times New Roman" w:hAnsi="Times New Roman" w:cs="Times New Roman"/>
          <w:sz w:val="24"/>
          <w:szCs w:val="24"/>
        </w:rPr>
        <w:t xml:space="preserve">ecosystem </w:t>
      </w:r>
      <w:r w:rsidR="00222227" w:rsidRPr="00792C3C">
        <w:rPr>
          <w:rFonts w:ascii="Times New Roman" w:hAnsi="Times New Roman" w:cs="Times New Roman"/>
          <w:sz w:val="24"/>
          <w:szCs w:val="24"/>
        </w:rPr>
        <w:t>biophysical</w:t>
      </w:r>
      <w:r w:rsidR="00BF5EB9" w:rsidRPr="00792C3C">
        <w:rPr>
          <w:rFonts w:ascii="Times New Roman" w:hAnsi="Times New Roman" w:cs="Times New Roman"/>
          <w:sz w:val="24"/>
          <w:szCs w:val="24"/>
        </w:rPr>
        <w:t xml:space="preserve"> </w:t>
      </w:r>
      <w:r w:rsidR="0065746C">
        <w:rPr>
          <w:rFonts w:ascii="Times New Roman" w:hAnsi="Times New Roman" w:cs="Times New Roman"/>
          <w:sz w:val="24"/>
          <w:szCs w:val="24"/>
        </w:rPr>
        <w:t xml:space="preserve">properties </w:t>
      </w:r>
      <w:r w:rsidR="00870CD6" w:rsidRPr="00792C3C">
        <w:rPr>
          <w:rFonts w:ascii="Times New Roman" w:hAnsi="Times New Roman" w:cs="Times New Roman"/>
          <w:sz w:val="24"/>
          <w:szCs w:val="24"/>
        </w:rPr>
        <w:t>such as vegetation greenness</w:t>
      </w:r>
      <w:r w:rsidR="00222227" w:rsidRPr="00792C3C">
        <w:rPr>
          <w:rFonts w:ascii="Times New Roman" w:hAnsi="Times New Roman" w:cs="Times New Roman"/>
          <w:sz w:val="24"/>
          <w:szCs w:val="24"/>
        </w:rPr>
        <w:t>.</w:t>
      </w:r>
      <w:r w:rsidR="00870CD6" w:rsidRPr="00792C3C">
        <w:rPr>
          <w:rFonts w:ascii="Times New Roman" w:hAnsi="Times New Roman" w:cs="Times New Roman"/>
          <w:sz w:val="24"/>
          <w:szCs w:val="24"/>
        </w:rPr>
        <w:t xml:space="preserve"> </w:t>
      </w:r>
      <w:r w:rsidR="00222227" w:rsidRPr="00792C3C">
        <w:rPr>
          <w:rFonts w:ascii="Times New Roman" w:hAnsi="Times New Roman" w:cs="Times New Roman"/>
          <w:sz w:val="24"/>
          <w:szCs w:val="24"/>
        </w:rPr>
        <w:t>Nevertheless,</w:t>
      </w:r>
      <w:r w:rsidR="00BC2EA0" w:rsidRPr="00792C3C">
        <w:rPr>
          <w:rFonts w:ascii="Times New Roman" w:hAnsi="Times New Roman" w:cs="Times New Roman"/>
          <w:sz w:val="24"/>
          <w:szCs w:val="24"/>
        </w:rPr>
        <w:t xml:space="preserve"> </w:t>
      </w:r>
      <w:r w:rsidR="00870CD6" w:rsidRPr="00792C3C">
        <w:rPr>
          <w:rFonts w:ascii="Times New Roman" w:hAnsi="Times New Roman" w:cs="Times New Roman"/>
          <w:sz w:val="24"/>
          <w:szCs w:val="24"/>
        </w:rPr>
        <w:t xml:space="preserve">multiple </w:t>
      </w:r>
      <w:r w:rsidR="00BC2EA0" w:rsidRPr="00792C3C">
        <w:rPr>
          <w:rFonts w:ascii="Times New Roman" w:hAnsi="Times New Roman" w:cs="Times New Roman"/>
          <w:sz w:val="24"/>
          <w:szCs w:val="24"/>
        </w:rPr>
        <w:t>factors impede</w:t>
      </w:r>
      <w:r w:rsidR="00B30D29" w:rsidRPr="00792C3C">
        <w:rPr>
          <w:rFonts w:ascii="Times New Roman" w:hAnsi="Times New Roman" w:cs="Times New Roman"/>
          <w:sz w:val="24"/>
          <w:szCs w:val="24"/>
        </w:rPr>
        <w:t xml:space="preserve"> multi-decadal assessments of </w:t>
      </w:r>
      <w:r w:rsidR="00870CD6" w:rsidRPr="00792C3C">
        <w:rPr>
          <w:rFonts w:ascii="Times New Roman" w:hAnsi="Times New Roman" w:cs="Times New Roman"/>
          <w:sz w:val="24"/>
          <w:szCs w:val="24"/>
        </w:rPr>
        <w:t xml:space="preserve">spectral indices </w:t>
      </w:r>
      <w:r w:rsidR="00B30D29" w:rsidRPr="00792C3C">
        <w:rPr>
          <w:rFonts w:ascii="Times New Roman" w:hAnsi="Times New Roman" w:cs="Times New Roman"/>
          <w:sz w:val="24"/>
          <w:szCs w:val="24"/>
        </w:rPr>
        <w:t xml:space="preserve">using </w:t>
      </w:r>
      <w:r w:rsidR="00BC2EA0" w:rsidRPr="00792C3C">
        <w:rPr>
          <w:rFonts w:ascii="Times New Roman" w:hAnsi="Times New Roman" w:cs="Times New Roman"/>
          <w:sz w:val="24"/>
          <w:szCs w:val="24"/>
        </w:rPr>
        <w:t xml:space="preserve">Landsat </w:t>
      </w:r>
      <w:r w:rsidR="00B30D29" w:rsidRPr="00792C3C">
        <w:rPr>
          <w:rFonts w:ascii="Times New Roman" w:hAnsi="Times New Roman" w:cs="Times New Roman"/>
          <w:sz w:val="24"/>
          <w:szCs w:val="24"/>
        </w:rPr>
        <w:t>satellite</w:t>
      </w:r>
      <w:r w:rsidR="00D926B6">
        <w:rPr>
          <w:rFonts w:ascii="Times New Roman" w:hAnsi="Times New Roman" w:cs="Times New Roman"/>
          <w:sz w:val="24"/>
          <w:szCs w:val="24"/>
        </w:rPr>
        <w:t xml:space="preserve"> data</w:t>
      </w:r>
      <w:r w:rsidR="00BC2EA0" w:rsidRPr="00792C3C">
        <w:rPr>
          <w:rFonts w:ascii="Times New Roman" w:hAnsi="Times New Roman" w:cs="Times New Roman"/>
          <w:sz w:val="24"/>
          <w:szCs w:val="24"/>
        </w:rPr>
        <w:t xml:space="preserve">, including </w:t>
      </w:r>
      <w:r w:rsidR="0065746C">
        <w:rPr>
          <w:rFonts w:ascii="Times New Roman" w:hAnsi="Times New Roman" w:cs="Times New Roman"/>
          <w:sz w:val="24"/>
          <w:szCs w:val="24"/>
        </w:rPr>
        <w:t xml:space="preserve">ease of </w:t>
      </w:r>
      <w:r w:rsidR="00BC2EA0" w:rsidRPr="00792C3C">
        <w:rPr>
          <w:rFonts w:ascii="Times New Roman" w:hAnsi="Times New Roman" w:cs="Times New Roman"/>
          <w:sz w:val="24"/>
          <w:szCs w:val="24"/>
        </w:rPr>
        <w:t>data access</w:t>
      </w:r>
      <w:r w:rsidR="00D926B6">
        <w:rPr>
          <w:rFonts w:ascii="Times New Roman" w:hAnsi="Times New Roman" w:cs="Times New Roman"/>
          <w:sz w:val="24"/>
          <w:szCs w:val="24"/>
        </w:rPr>
        <w:t xml:space="preserve"> and </w:t>
      </w:r>
      <w:r w:rsidR="00BC2EA0" w:rsidRPr="00792C3C">
        <w:rPr>
          <w:rFonts w:ascii="Times New Roman" w:hAnsi="Times New Roman" w:cs="Times New Roman"/>
          <w:sz w:val="24"/>
          <w:szCs w:val="24"/>
        </w:rPr>
        <w:t>cleaning</w:t>
      </w:r>
      <w:r w:rsidR="00D926B6">
        <w:rPr>
          <w:rFonts w:ascii="Times New Roman" w:hAnsi="Times New Roman" w:cs="Times New Roman"/>
          <w:sz w:val="24"/>
          <w:szCs w:val="24"/>
        </w:rPr>
        <w:t xml:space="preserve"> as well as challenges with </w:t>
      </w:r>
      <w:r w:rsidR="00BC2EA0" w:rsidRPr="00792C3C">
        <w:rPr>
          <w:rFonts w:ascii="Times New Roman" w:hAnsi="Times New Roman" w:cs="Times New Roman"/>
          <w:sz w:val="24"/>
          <w:szCs w:val="24"/>
        </w:rPr>
        <w:t>cross-sensor calibration</w:t>
      </w:r>
      <w:r w:rsidR="00D926B6">
        <w:rPr>
          <w:rFonts w:ascii="Times New Roman" w:hAnsi="Times New Roman" w:cs="Times New Roman"/>
          <w:sz w:val="24"/>
          <w:szCs w:val="24"/>
        </w:rPr>
        <w:t xml:space="preserve"> and irregular timing of cloud-free acquisitions.</w:t>
      </w:r>
      <w:r w:rsidR="009B4E3B">
        <w:rPr>
          <w:rFonts w:ascii="Times New Roman" w:hAnsi="Times New Roman" w:cs="Times New Roman"/>
          <w:sz w:val="24"/>
          <w:szCs w:val="24"/>
        </w:rPr>
        <w:t xml:space="preserve"> T</w:t>
      </w:r>
      <w:r w:rsidR="009B4E3B" w:rsidRPr="00792C3C">
        <w:rPr>
          <w:rFonts w:ascii="Times New Roman" w:hAnsi="Times New Roman" w:cs="Times New Roman"/>
          <w:sz w:val="24"/>
          <w:szCs w:val="24"/>
        </w:rPr>
        <w:t xml:space="preserve">o </w:t>
      </w:r>
      <w:r w:rsidR="009B4E3B">
        <w:rPr>
          <w:rFonts w:ascii="Times New Roman" w:hAnsi="Times New Roman" w:cs="Times New Roman"/>
          <w:sz w:val="24"/>
          <w:szCs w:val="24"/>
        </w:rPr>
        <w:t xml:space="preserve">help address these problems, we developed the </w:t>
      </w:r>
      <w:r w:rsidR="009B4E3B" w:rsidRPr="009B4E3B">
        <w:rPr>
          <w:rFonts w:ascii="Times New Roman" w:hAnsi="Times New Roman" w:cs="Times New Roman"/>
          <w:i/>
          <w:iCs/>
          <w:sz w:val="24"/>
          <w:szCs w:val="24"/>
        </w:rPr>
        <w:t>lsatTS</w:t>
      </w:r>
      <w:r w:rsidR="009B4E3B">
        <w:rPr>
          <w:rFonts w:ascii="Times New Roman" w:hAnsi="Times New Roman" w:cs="Times New Roman"/>
          <w:sz w:val="24"/>
          <w:szCs w:val="24"/>
        </w:rPr>
        <w:t xml:space="preserve"> </w:t>
      </w:r>
      <w:r w:rsidR="00B30D29" w:rsidRPr="00792C3C">
        <w:rPr>
          <w:rFonts w:ascii="Times New Roman" w:hAnsi="Times New Roman" w:cs="Times New Roman"/>
          <w:sz w:val="24"/>
          <w:szCs w:val="24"/>
        </w:rPr>
        <w:t xml:space="preserve">package </w:t>
      </w:r>
      <w:r w:rsidR="009B4E3B">
        <w:rPr>
          <w:rFonts w:ascii="Times New Roman" w:hAnsi="Times New Roman" w:cs="Times New Roman"/>
          <w:sz w:val="24"/>
          <w:szCs w:val="24"/>
        </w:rPr>
        <w:t>for R. This software</w:t>
      </w:r>
      <w:r w:rsidR="009627D5">
        <w:rPr>
          <w:rFonts w:ascii="Times New Roman" w:hAnsi="Times New Roman" w:cs="Times New Roman"/>
          <w:sz w:val="24"/>
          <w:szCs w:val="24"/>
        </w:rPr>
        <w:t xml:space="preserve"> </w:t>
      </w:r>
      <w:r w:rsidR="009B4E3B">
        <w:rPr>
          <w:rFonts w:ascii="Times New Roman" w:hAnsi="Times New Roman" w:cs="Times New Roman"/>
          <w:sz w:val="24"/>
          <w:szCs w:val="24"/>
        </w:rPr>
        <w:t xml:space="preserve">package </w:t>
      </w:r>
      <w:r w:rsidR="00B30D29" w:rsidRPr="00792C3C">
        <w:rPr>
          <w:rFonts w:ascii="Times New Roman" w:hAnsi="Times New Roman" w:cs="Times New Roman"/>
          <w:sz w:val="24"/>
          <w:szCs w:val="24"/>
        </w:rPr>
        <w:t>facilitate</w:t>
      </w:r>
      <w:r w:rsidR="009627D5">
        <w:rPr>
          <w:rFonts w:ascii="Times New Roman" w:hAnsi="Times New Roman" w:cs="Times New Roman"/>
          <w:sz w:val="24"/>
          <w:szCs w:val="24"/>
        </w:rPr>
        <w:t>s</w:t>
      </w:r>
      <w:r w:rsidR="00870CD6" w:rsidRPr="00792C3C">
        <w:rPr>
          <w:rFonts w:ascii="Times New Roman" w:hAnsi="Times New Roman" w:cs="Times New Roman"/>
          <w:sz w:val="24"/>
          <w:szCs w:val="24"/>
        </w:rPr>
        <w:t xml:space="preserve"> </w:t>
      </w:r>
      <w:r w:rsidR="004B4A89">
        <w:rPr>
          <w:rFonts w:ascii="Times New Roman" w:hAnsi="Times New Roman" w:cs="Times New Roman"/>
          <w:sz w:val="24"/>
          <w:szCs w:val="24"/>
        </w:rPr>
        <w:t xml:space="preserve">sample-based </w:t>
      </w:r>
      <w:r w:rsidR="00C04880">
        <w:rPr>
          <w:rFonts w:ascii="Times New Roman" w:hAnsi="Times New Roman" w:cs="Times New Roman"/>
          <w:sz w:val="24"/>
          <w:szCs w:val="24"/>
        </w:rPr>
        <w:t xml:space="preserve">time series analysis </w:t>
      </w:r>
      <w:r w:rsidR="00870CD6" w:rsidRPr="00792C3C">
        <w:rPr>
          <w:rFonts w:ascii="Times New Roman" w:hAnsi="Times New Roman" w:cs="Times New Roman"/>
          <w:sz w:val="24"/>
          <w:szCs w:val="24"/>
        </w:rPr>
        <w:t>of spectral indices derived from Landsat surface reflectance measurements.</w:t>
      </w:r>
      <w:r w:rsidR="00C04880">
        <w:rPr>
          <w:rFonts w:ascii="Times New Roman" w:hAnsi="Times New Roman" w:cs="Times New Roman"/>
          <w:sz w:val="24"/>
          <w:szCs w:val="24"/>
        </w:rPr>
        <w:t xml:space="preserve"> </w:t>
      </w:r>
      <w:r w:rsidR="009627D5">
        <w:rPr>
          <w:rFonts w:ascii="Times New Roman" w:hAnsi="Times New Roman" w:cs="Times New Roman"/>
          <w:sz w:val="24"/>
          <w:szCs w:val="24"/>
        </w:rPr>
        <w:t>The</w:t>
      </w:r>
      <w:r w:rsidR="009627D5" w:rsidRPr="00792C3C">
        <w:rPr>
          <w:rFonts w:ascii="Times New Roman" w:hAnsi="Times New Roman" w:cs="Times New Roman"/>
          <w:sz w:val="24"/>
          <w:szCs w:val="24"/>
        </w:rPr>
        <w:t xml:space="preserve"> </w:t>
      </w:r>
      <w:r w:rsidR="00AE41FA" w:rsidRPr="00792C3C">
        <w:rPr>
          <w:rFonts w:ascii="Times New Roman" w:hAnsi="Times New Roman" w:cs="Times New Roman"/>
          <w:sz w:val="24"/>
          <w:szCs w:val="24"/>
        </w:rPr>
        <w:t xml:space="preserve">package includes functions </w:t>
      </w:r>
      <w:r w:rsidR="004A266C" w:rsidRPr="00792C3C">
        <w:rPr>
          <w:rFonts w:ascii="Times New Roman" w:hAnsi="Times New Roman" w:cs="Times New Roman"/>
          <w:sz w:val="24"/>
          <w:szCs w:val="24"/>
        </w:rPr>
        <w:t xml:space="preserve">that enable </w:t>
      </w:r>
      <w:r w:rsidR="0065746C">
        <w:rPr>
          <w:rFonts w:ascii="Times New Roman" w:hAnsi="Times New Roman" w:cs="Times New Roman"/>
          <w:sz w:val="24"/>
          <w:szCs w:val="24"/>
        </w:rPr>
        <w:t xml:space="preserve">full </w:t>
      </w:r>
      <w:r w:rsidR="0028596A" w:rsidRPr="00792C3C">
        <w:rPr>
          <w:rFonts w:ascii="Times New Roman" w:hAnsi="Times New Roman" w:cs="Times New Roman"/>
          <w:sz w:val="24"/>
          <w:szCs w:val="24"/>
        </w:rPr>
        <w:t xml:space="preserve">data </w:t>
      </w:r>
      <w:r w:rsidR="0065746C">
        <w:rPr>
          <w:rFonts w:ascii="Times New Roman" w:hAnsi="Times New Roman" w:cs="Times New Roman"/>
          <w:sz w:val="24"/>
          <w:szCs w:val="24"/>
        </w:rPr>
        <w:t xml:space="preserve">record </w:t>
      </w:r>
      <w:r w:rsidR="0028596A" w:rsidRPr="00792C3C">
        <w:rPr>
          <w:rFonts w:ascii="Times New Roman" w:hAnsi="Times New Roman" w:cs="Times New Roman"/>
          <w:sz w:val="24"/>
          <w:szCs w:val="24"/>
        </w:rPr>
        <w:t xml:space="preserve">extraction for </w:t>
      </w:r>
      <w:r w:rsidR="005A303F">
        <w:rPr>
          <w:rFonts w:ascii="Times New Roman" w:hAnsi="Times New Roman" w:cs="Times New Roman"/>
          <w:sz w:val="24"/>
          <w:szCs w:val="24"/>
        </w:rPr>
        <w:t xml:space="preserve">point </w:t>
      </w:r>
      <w:r w:rsidR="0028596A" w:rsidRPr="00792C3C">
        <w:rPr>
          <w:rFonts w:ascii="Times New Roman" w:hAnsi="Times New Roman" w:cs="Times New Roman"/>
          <w:sz w:val="24"/>
          <w:szCs w:val="24"/>
        </w:rPr>
        <w:t xml:space="preserve">sample sites or </w:t>
      </w:r>
      <w:r w:rsidR="008742A4">
        <w:rPr>
          <w:rFonts w:ascii="Times New Roman" w:hAnsi="Times New Roman" w:cs="Times New Roman"/>
          <w:sz w:val="24"/>
          <w:szCs w:val="24"/>
        </w:rPr>
        <w:t xml:space="preserve">small </w:t>
      </w:r>
      <w:r w:rsidR="0028596A" w:rsidRPr="00792C3C">
        <w:rPr>
          <w:rFonts w:ascii="Times New Roman" w:hAnsi="Times New Roman" w:cs="Times New Roman"/>
          <w:sz w:val="24"/>
          <w:szCs w:val="24"/>
        </w:rPr>
        <w:t xml:space="preserve">study regions using </w:t>
      </w:r>
      <w:r w:rsidR="009627D5">
        <w:rPr>
          <w:rFonts w:ascii="Times New Roman" w:hAnsi="Times New Roman" w:cs="Times New Roman"/>
          <w:sz w:val="24"/>
          <w:szCs w:val="24"/>
        </w:rPr>
        <w:t xml:space="preserve">the </w:t>
      </w:r>
      <w:r w:rsidR="0028596A" w:rsidRPr="00792C3C">
        <w:rPr>
          <w:rFonts w:ascii="Times New Roman" w:hAnsi="Times New Roman" w:cs="Times New Roman"/>
          <w:sz w:val="24"/>
          <w:szCs w:val="24"/>
        </w:rPr>
        <w:t xml:space="preserve">Google Earth Engine accessed from R. Moreover, the package </w:t>
      </w:r>
      <w:r w:rsidR="00E34891" w:rsidRPr="00792C3C">
        <w:rPr>
          <w:rFonts w:ascii="Times New Roman" w:hAnsi="Times New Roman" w:cs="Times New Roman"/>
          <w:sz w:val="24"/>
          <w:szCs w:val="24"/>
        </w:rPr>
        <w:t xml:space="preserve">includes functions for </w:t>
      </w:r>
      <w:r w:rsidR="00E64A9E" w:rsidRPr="00792C3C">
        <w:rPr>
          <w:rFonts w:ascii="Times New Roman" w:hAnsi="Times New Roman" w:cs="Times New Roman"/>
          <w:sz w:val="24"/>
          <w:szCs w:val="24"/>
        </w:rPr>
        <w:t xml:space="preserve">(1) </w:t>
      </w:r>
      <w:r w:rsidR="00E34891" w:rsidRPr="00792C3C">
        <w:rPr>
          <w:rFonts w:ascii="Times New Roman" w:hAnsi="Times New Roman" w:cs="Times New Roman"/>
          <w:sz w:val="24"/>
          <w:szCs w:val="24"/>
        </w:rPr>
        <w:t xml:space="preserve">rigorous data cleaning, </w:t>
      </w:r>
      <w:r w:rsidR="00E64A9E" w:rsidRPr="00792C3C">
        <w:rPr>
          <w:rFonts w:ascii="Times New Roman" w:hAnsi="Times New Roman" w:cs="Times New Roman"/>
          <w:sz w:val="24"/>
          <w:szCs w:val="24"/>
        </w:rPr>
        <w:t xml:space="preserve">(2) </w:t>
      </w:r>
      <w:r w:rsidR="00E34891" w:rsidRPr="00792C3C">
        <w:rPr>
          <w:rFonts w:ascii="Times New Roman" w:hAnsi="Times New Roman" w:cs="Times New Roman"/>
          <w:sz w:val="24"/>
          <w:szCs w:val="24"/>
        </w:rPr>
        <w:t xml:space="preserve">cross-sensor calibration with machine learning, </w:t>
      </w:r>
      <w:r w:rsidR="00E64A9E" w:rsidRPr="00792C3C">
        <w:rPr>
          <w:rFonts w:ascii="Times New Roman" w:hAnsi="Times New Roman" w:cs="Times New Roman"/>
          <w:sz w:val="24"/>
          <w:szCs w:val="24"/>
        </w:rPr>
        <w:t xml:space="preserve">(3) phenological modeling, </w:t>
      </w:r>
      <w:r w:rsidR="00E34891" w:rsidRPr="00792C3C">
        <w:rPr>
          <w:rFonts w:ascii="Times New Roman" w:hAnsi="Times New Roman" w:cs="Times New Roman"/>
          <w:sz w:val="24"/>
          <w:szCs w:val="24"/>
        </w:rPr>
        <w:t>and</w:t>
      </w:r>
      <w:r w:rsidR="00E64A9E" w:rsidRPr="00792C3C">
        <w:rPr>
          <w:rFonts w:ascii="Times New Roman" w:hAnsi="Times New Roman" w:cs="Times New Roman"/>
          <w:sz w:val="24"/>
          <w:szCs w:val="24"/>
        </w:rPr>
        <w:t xml:space="preserve"> (4) other aspects of data analysis.</w:t>
      </w:r>
      <w:r w:rsidR="00F42544">
        <w:rPr>
          <w:rFonts w:ascii="Times New Roman" w:hAnsi="Times New Roman" w:cs="Times New Roman"/>
          <w:sz w:val="24"/>
          <w:szCs w:val="24"/>
        </w:rPr>
        <w:t xml:space="preserve"> For an example application, we</w:t>
      </w:r>
      <w:r w:rsidR="00512B9D">
        <w:rPr>
          <w:rFonts w:ascii="Times New Roman" w:hAnsi="Times New Roman" w:cs="Times New Roman"/>
          <w:sz w:val="24"/>
          <w:szCs w:val="24"/>
        </w:rPr>
        <w:t xml:space="preserve"> </w:t>
      </w:r>
      <w:r w:rsidR="00B62D7F">
        <w:rPr>
          <w:rFonts w:ascii="Times New Roman" w:hAnsi="Times New Roman" w:cs="Times New Roman"/>
          <w:sz w:val="24"/>
          <w:szCs w:val="24"/>
        </w:rPr>
        <w:t>show how</w:t>
      </w:r>
      <w:r w:rsidR="008A516D">
        <w:rPr>
          <w:rFonts w:ascii="Times New Roman" w:hAnsi="Times New Roman" w:cs="Times New Roman"/>
          <w:sz w:val="24"/>
          <w:szCs w:val="24"/>
        </w:rPr>
        <w:t xml:space="preserve"> </w:t>
      </w:r>
      <w:r w:rsidR="008A516D" w:rsidRPr="008A516D">
        <w:rPr>
          <w:rFonts w:ascii="Times New Roman" w:hAnsi="Times New Roman" w:cs="Times New Roman"/>
          <w:i/>
          <w:iCs/>
          <w:sz w:val="24"/>
          <w:szCs w:val="24"/>
        </w:rPr>
        <w:t>lsatTS</w:t>
      </w:r>
      <w:r w:rsidR="008A516D">
        <w:rPr>
          <w:rFonts w:ascii="Times New Roman" w:hAnsi="Times New Roman" w:cs="Times New Roman"/>
          <w:sz w:val="24"/>
          <w:szCs w:val="24"/>
        </w:rPr>
        <w:t xml:space="preserve"> can be used to assess changes in vegetation greenness since the 1980s across a long-term monitoring area in the Arctic. </w:t>
      </w:r>
      <w:r w:rsidR="00E64A9E" w:rsidRPr="00792C3C">
        <w:rPr>
          <w:rFonts w:ascii="Times New Roman" w:hAnsi="Times New Roman" w:cs="Times New Roman"/>
          <w:sz w:val="24"/>
          <w:szCs w:val="24"/>
        </w:rPr>
        <w:t xml:space="preserve">Overall, </w:t>
      </w:r>
      <w:r w:rsidR="00283C96" w:rsidRPr="00792C3C">
        <w:rPr>
          <w:rFonts w:ascii="Times New Roman" w:hAnsi="Times New Roman" w:cs="Times New Roman"/>
          <w:sz w:val="24"/>
          <w:szCs w:val="24"/>
        </w:rPr>
        <w:t>this software</w:t>
      </w:r>
      <w:r w:rsidR="004A266C" w:rsidRPr="00792C3C">
        <w:rPr>
          <w:rFonts w:ascii="Times New Roman" w:hAnsi="Times New Roman" w:cs="Times New Roman"/>
          <w:sz w:val="24"/>
          <w:szCs w:val="24"/>
        </w:rPr>
        <w:t xml:space="preserve"> provides a suite of functions </w:t>
      </w:r>
      <w:r w:rsidR="008A7E5B" w:rsidRPr="00792C3C">
        <w:rPr>
          <w:rFonts w:ascii="Times New Roman" w:hAnsi="Times New Roman" w:cs="Times New Roman"/>
          <w:sz w:val="24"/>
          <w:szCs w:val="24"/>
        </w:rPr>
        <w:t xml:space="preserve">to </w:t>
      </w:r>
      <w:r w:rsidR="004A266C" w:rsidRPr="00792C3C">
        <w:rPr>
          <w:rFonts w:ascii="Times New Roman" w:hAnsi="Times New Roman" w:cs="Times New Roman"/>
          <w:sz w:val="24"/>
          <w:szCs w:val="24"/>
        </w:rPr>
        <w:t xml:space="preserve">enable broader use of Landsat </w:t>
      </w:r>
      <w:r w:rsidR="00692972">
        <w:rPr>
          <w:rFonts w:ascii="Times New Roman" w:hAnsi="Times New Roman" w:cs="Times New Roman"/>
          <w:sz w:val="24"/>
          <w:szCs w:val="24"/>
        </w:rPr>
        <w:t xml:space="preserve">satellite </w:t>
      </w:r>
      <w:r w:rsidR="004A266C" w:rsidRPr="00792C3C">
        <w:rPr>
          <w:rFonts w:ascii="Times New Roman" w:hAnsi="Times New Roman" w:cs="Times New Roman"/>
          <w:sz w:val="24"/>
          <w:szCs w:val="24"/>
        </w:rPr>
        <w:t xml:space="preserve">data </w:t>
      </w:r>
      <w:r w:rsidR="00692972">
        <w:rPr>
          <w:rFonts w:ascii="Times New Roman" w:hAnsi="Times New Roman" w:cs="Times New Roman"/>
          <w:sz w:val="24"/>
          <w:szCs w:val="24"/>
        </w:rPr>
        <w:t xml:space="preserve">for </w:t>
      </w:r>
      <w:r w:rsidR="009627D5">
        <w:rPr>
          <w:rFonts w:ascii="Times New Roman" w:hAnsi="Times New Roman" w:cs="Times New Roman"/>
          <w:sz w:val="24"/>
          <w:szCs w:val="24"/>
        </w:rPr>
        <w:t xml:space="preserve">the </w:t>
      </w:r>
      <w:r w:rsidR="003A7C5C">
        <w:rPr>
          <w:rFonts w:ascii="Times New Roman" w:hAnsi="Times New Roman" w:cs="Times New Roman"/>
          <w:sz w:val="24"/>
          <w:szCs w:val="24"/>
        </w:rPr>
        <w:t xml:space="preserve">assessment and </w:t>
      </w:r>
      <w:r w:rsidR="004A266C" w:rsidRPr="00792C3C">
        <w:rPr>
          <w:rFonts w:ascii="Times New Roman" w:hAnsi="Times New Roman" w:cs="Times New Roman"/>
          <w:sz w:val="24"/>
          <w:szCs w:val="24"/>
        </w:rPr>
        <w:t>monitoring</w:t>
      </w:r>
      <w:r w:rsidR="00692972">
        <w:rPr>
          <w:rFonts w:ascii="Times New Roman" w:hAnsi="Times New Roman" w:cs="Times New Roman"/>
          <w:sz w:val="24"/>
          <w:szCs w:val="24"/>
        </w:rPr>
        <w:t xml:space="preserve"> of vegetation greenness over the past four decades across </w:t>
      </w:r>
      <w:r w:rsidR="00F42544">
        <w:rPr>
          <w:rFonts w:ascii="Times New Roman" w:hAnsi="Times New Roman" w:cs="Times New Roman"/>
          <w:sz w:val="24"/>
          <w:szCs w:val="24"/>
        </w:rPr>
        <w:t xml:space="preserve">local to global geographic </w:t>
      </w:r>
      <w:r w:rsidR="00692972">
        <w:rPr>
          <w:rFonts w:ascii="Times New Roman" w:hAnsi="Times New Roman" w:cs="Times New Roman"/>
          <w:sz w:val="24"/>
          <w:szCs w:val="24"/>
        </w:rPr>
        <w:t>extents.</w:t>
      </w:r>
      <w:r w:rsidR="004A266C" w:rsidRPr="00792C3C">
        <w:rPr>
          <w:rFonts w:ascii="Times New Roman" w:hAnsi="Times New Roman" w:cs="Times New Roman"/>
          <w:sz w:val="24"/>
          <w:szCs w:val="24"/>
        </w:rPr>
        <w:t xml:space="preserve"> </w:t>
      </w:r>
    </w:p>
    <w:p w14:paraId="3BFB91A8" w14:textId="77777777" w:rsidR="00B30D29" w:rsidRPr="00792C3C" w:rsidRDefault="00B30D29" w:rsidP="00710AEA">
      <w:pPr>
        <w:pStyle w:val="NoSpacing"/>
        <w:rPr>
          <w:rFonts w:ascii="Times New Roman" w:hAnsi="Times New Roman" w:cs="Times New Roman"/>
          <w:sz w:val="24"/>
          <w:szCs w:val="24"/>
        </w:rPr>
      </w:pPr>
    </w:p>
    <w:p w14:paraId="455FC4BD" w14:textId="0038F5C6" w:rsidR="00F751FB" w:rsidRPr="00792C3C" w:rsidRDefault="00F751FB" w:rsidP="00C81F1B">
      <w:pPr>
        <w:pStyle w:val="Heading1"/>
      </w:pPr>
      <w:commentRangeStart w:id="0"/>
      <w:r w:rsidRPr="00792C3C">
        <w:t>Background</w:t>
      </w:r>
      <w:commentRangeEnd w:id="0"/>
      <w:r w:rsidR="00F73BBE" w:rsidRPr="00792C3C">
        <w:rPr>
          <w:rStyle w:val="CommentReference"/>
          <w:sz w:val="24"/>
          <w:szCs w:val="24"/>
        </w:rPr>
        <w:commentReference w:id="0"/>
      </w:r>
    </w:p>
    <w:p w14:paraId="6793F11F" w14:textId="66705269" w:rsidR="00455E25" w:rsidRDefault="00C053DC" w:rsidP="00C81F1B">
      <w:pPr>
        <w:pStyle w:val="Heading2"/>
      </w:pPr>
      <w:r>
        <w:t xml:space="preserve">Ecological assessment </w:t>
      </w:r>
      <w:r w:rsidR="00455E25">
        <w:t xml:space="preserve">and monitoring </w:t>
      </w:r>
      <w:r>
        <w:t xml:space="preserve">using </w:t>
      </w:r>
      <w:r w:rsidR="003D2455">
        <w:t xml:space="preserve">the Landsat </w:t>
      </w:r>
      <w:r>
        <w:t>satellites</w:t>
      </w:r>
    </w:p>
    <w:p w14:paraId="0490D136" w14:textId="1BA893EA" w:rsidR="00354DD8" w:rsidRDefault="005C2852" w:rsidP="00FD523E">
      <w:pPr>
        <w:pStyle w:val="NoSpacing"/>
        <w:rPr>
          <w:rFonts w:ascii="Times New Roman" w:hAnsi="Times New Roman" w:cs="Times New Roman"/>
          <w:sz w:val="24"/>
          <w:szCs w:val="24"/>
        </w:rPr>
      </w:pPr>
      <w:r>
        <w:rPr>
          <w:rFonts w:ascii="Times New Roman" w:hAnsi="Times New Roman" w:cs="Times New Roman"/>
          <w:sz w:val="24"/>
          <w:szCs w:val="24"/>
        </w:rPr>
        <w:t xml:space="preserve">Satellite remote sensing is </w:t>
      </w:r>
      <w:r w:rsidR="00891554">
        <w:rPr>
          <w:rFonts w:ascii="Times New Roman" w:hAnsi="Times New Roman" w:cs="Times New Roman"/>
          <w:sz w:val="24"/>
          <w:szCs w:val="24"/>
        </w:rPr>
        <w:t xml:space="preserve">crucial for </w:t>
      </w:r>
      <w:r w:rsidR="00683754">
        <w:rPr>
          <w:rFonts w:ascii="Times New Roman" w:hAnsi="Times New Roman" w:cs="Times New Roman"/>
          <w:sz w:val="24"/>
          <w:szCs w:val="24"/>
        </w:rPr>
        <w:t>understanding</w:t>
      </w:r>
      <w:r w:rsidR="00D710A0">
        <w:rPr>
          <w:rFonts w:ascii="Times New Roman" w:hAnsi="Times New Roman" w:cs="Times New Roman"/>
          <w:sz w:val="24"/>
          <w:szCs w:val="24"/>
        </w:rPr>
        <w:t xml:space="preserve"> and </w:t>
      </w:r>
      <w:r w:rsidR="00891554">
        <w:rPr>
          <w:rFonts w:ascii="Times New Roman" w:hAnsi="Times New Roman" w:cs="Times New Roman"/>
          <w:sz w:val="24"/>
          <w:szCs w:val="24"/>
        </w:rPr>
        <w:t>monitoring</w:t>
      </w:r>
      <w:r w:rsidR="00D710A0">
        <w:rPr>
          <w:rFonts w:ascii="Times New Roman" w:hAnsi="Times New Roman" w:cs="Times New Roman"/>
          <w:sz w:val="24"/>
          <w:szCs w:val="24"/>
        </w:rPr>
        <w:t xml:space="preserve"> changes in </w:t>
      </w:r>
      <w:r>
        <w:rPr>
          <w:rFonts w:ascii="Times New Roman" w:hAnsi="Times New Roman" w:cs="Times New Roman"/>
          <w:sz w:val="24"/>
          <w:szCs w:val="24"/>
        </w:rPr>
        <w:t xml:space="preserve">Earth’s </w:t>
      </w:r>
      <w:r w:rsidR="00891554">
        <w:rPr>
          <w:rFonts w:ascii="Times New Roman" w:hAnsi="Times New Roman" w:cs="Times New Roman"/>
          <w:sz w:val="24"/>
          <w:szCs w:val="24"/>
        </w:rPr>
        <w:t>land sur</w:t>
      </w:r>
      <w:r>
        <w:rPr>
          <w:rFonts w:ascii="Times New Roman" w:hAnsi="Times New Roman" w:cs="Times New Roman"/>
          <w:sz w:val="24"/>
          <w:szCs w:val="24"/>
        </w:rPr>
        <w:t>face</w:t>
      </w:r>
      <w:r w:rsidR="00D710A0">
        <w:rPr>
          <w:rFonts w:ascii="Times New Roman" w:hAnsi="Times New Roman" w:cs="Times New Roman"/>
          <w:sz w:val="24"/>
          <w:szCs w:val="24"/>
        </w:rPr>
        <w:t xml:space="preserve"> over the last four decades</w:t>
      </w:r>
      <w:r w:rsidR="00C33E07">
        <w:rPr>
          <w:rFonts w:ascii="Times New Roman" w:hAnsi="Times New Roman" w:cs="Times New Roman"/>
          <w:sz w:val="24"/>
          <w:szCs w:val="24"/>
        </w:rPr>
        <w:t xml:space="preserve"> </w:t>
      </w:r>
      <w:r w:rsidR="0029290E">
        <w:rPr>
          <w:rFonts w:ascii="Times New Roman" w:hAnsi="Times New Roman" w:cs="Times New Roman"/>
          <w:sz w:val="24"/>
          <w:szCs w:val="24"/>
        </w:rPr>
        <w:fldChar w:fldCharType="begin">
          <w:fldData xml:space="preserve">PEVuZE5vdGU+PENpdGU+PEF1dGhvcj5IYW5zZW48L0F1dGhvcj48WWVhcj4yMDEzPC9ZZWFyPjxS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</w:fldData>
        </w:fldChar>
      </w:r>
      <w:r w:rsidR="00FB010E">
        <w:rPr>
          <w:rFonts w:ascii="Times New Roman" w:hAnsi="Times New Roman" w:cs="Times New Roman"/>
          <w:sz w:val="24"/>
          <w:szCs w:val="24"/>
        </w:rPr>
        <w:instrText xml:space="preserve"> ADDIN EN.CITE </w:instrText>
      </w:r>
      <w:r w:rsidR="00FB010E">
        <w:rPr>
          <w:rFonts w:ascii="Times New Roman" w:hAnsi="Times New Roman" w:cs="Times New Roman"/>
          <w:sz w:val="24"/>
          <w:szCs w:val="24"/>
        </w:rPr>
        <w:fldChar w:fldCharType="begin">
          <w:fldData xml:space="preserve">PEVuZE5vdGU+PENpdGU+PEF1dGhvcj5IYW5zZW48L0F1dGhvcj48WWVhcj4yMDEzPC9ZZWFyPjxS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</w:fldData>
        </w:fldChar>
      </w:r>
      <w:r w:rsidR="00FB010E">
        <w:rPr>
          <w:rFonts w:ascii="Times New Roman" w:hAnsi="Times New Roman" w:cs="Times New Roman"/>
          <w:sz w:val="24"/>
          <w:szCs w:val="24"/>
        </w:rPr>
        <w:instrText xml:space="preserve"> ADDIN EN.CITE.DATA </w:instrText>
      </w:r>
      <w:r w:rsidR="00FB010E">
        <w:rPr>
          <w:rFonts w:ascii="Times New Roman" w:hAnsi="Times New Roman" w:cs="Times New Roman"/>
          <w:sz w:val="24"/>
          <w:szCs w:val="24"/>
        </w:rPr>
      </w:r>
      <w:r w:rsidR="00FB010E">
        <w:rPr>
          <w:rFonts w:ascii="Times New Roman" w:hAnsi="Times New Roman" w:cs="Times New Roman"/>
          <w:sz w:val="24"/>
          <w:szCs w:val="24"/>
        </w:rPr>
        <w:fldChar w:fldCharType="end"/>
      </w:r>
      <w:r w:rsidR="0029290E">
        <w:rPr>
          <w:rFonts w:ascii="Times New Roman" w:hAnsi="Times New Roman" w:cs="Times New Roman"/>
          <w:sz w:val="24"/>
          <w:szCs w:val="24"/>
        </w:rPr>
      </w:r>
      <w:r w:rsidR="0029290E">
        <w:rPr>
          <w:rFonts w:ascii="Times New Roman" w:hAnsi="Times New Roman" w:cs="Times New Roman"/>
          <w:sz w:val="24"/>
          <w:szCs w:val="24"/>
        </w:rPr>
        <w:fldChar w:fldCharType="separate"/>
      </w:r>
      <w:r w:rsidR="00FB010E">
        <w:rPr>
          <w:rFonts w:ascii="Times New Roman" w:hAnsi="Times New Roman" w:cs="Times New Roman"/>
          <w:noProof/>
          <w:sz w:val="24"/>
          <w:szCs w:val="24"/>
        </w:rPr>
        <w:t>(Hansen et al. 2013, Pekel et al. 2016)</w:t>
      </w:r>
      <w:r w:rsidR="0029290E">
        <w:rPr>
          <w:rFonts w:ascii="Times New Roman" w:hAnsi="Times New Roman" w:cs="Times New Roman"/>
          <w:sz w:val="24"/>
          <w:szCs w:val="24"/>
        </w:rPr>
        <w:fldChar w:fldCharType="end"/>
      </w:r>
      <w:r>
        <w:rPr>
          <w:rFonts w:ascii="Times New Roman" w:hAnsi="Times New Roman" w:cs="Times New Roman"/>
          <w:sz w:val="24"/>
          <w:szCs w:val="24"/>
        </w:rPr>
        <w:t>.</w:t>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Landsat satellites are particularly val</w:t>
      </w:r>
      <w:r w:rsidR="00683754">
        <w:rPr>
          <w:rFonts w:ascii="Times New Roman" w:hAnsi="Times New Roman" w:cs="Times New Roman"/>
          <w:sz w:val="24"/>
          <w:szCs w:val="24"/>
        </w:rPr>
        <w:t>uable</w:t>
      </w:r>
      <w:r w:rsidR="00D710A0">
        <w:rPr>
          <w:rFonts w:ascii="Times New Roman" w:hAnsi="Times New Roman" w:cs="Times New Roman"/>
          <w:sz w:val="24"/>
          <w:szCs w:val="24"/>
        </w:rPr>
        <w:t xml:space="preserve"> in this regard </w:t>
      </w:r>
      <w:r w:rsidR="00683754">
        <w:rPr>
          <w:rFonts w:ascii="Times New Roman" w:hAnsi="Times New Roman" w:cs="Times New Roman"/>
          <w:sz w:val="24"/>
          <w:szCs w:val="24"/>
        </w:rPr>
        <w:t xml:space="preserve">because </w:t>
      </w:r>
      <w:r w:rsidR="00D710A0">
        <w:rPr>
          <w:rFonts w:ascii="Times New Roman" w:hAnsi="Times New Roman" w:cs="Times New Roman"/>
          <w:sz w:val="24"/>
          <w:szCs w:val="24"/>
        </w:rPr>
        <w:t xml:space="preserve">they </w:t>
      </w:r>
      <w:r w:rsidR="00354DD8">
        <w:rPr>
          <w:rFonts w:ascii="Times New Roman" w:hAnsi="Times New Roman" w:cs="Times New Roman"/>
          <w:sz w:val="24"/>
          <w:szCs w:val="24"/>
        </w:rPr>
        <w:t xml:space="preserve">are the longest continuously running satellite program and were </w:t>
      </w:r>
      <w:r w:rsidR="00D710A0">
        <w:rPr>
          <w:rFonts w:ascii="Times New Roman" w:hAnsi="Times New Roman" w:cs="Times New Roman"/>
          <w:sz w:val="24"/>
          <w:szCs w:val="24"/>
        </w:rPr>
        <w:t>designed for land surface monitoring at moderate spatial resolution</w:t>
      </w:r>
      <w:r w:rsidR="00354DD8">
        <w:rPr>
          <w:rFonts w:ascii="Times New Roman" w:hAnsi="Times New Roman" w:cs="Times New Roman"/>
          <w:sz w:val="24"/>
          <w:szCs w:val="24"/>
        </w:rPr>
        <w:t xml:space="preserve"> </w:t>
      </w:r>
      <w:r w:rsidR="00354DD8">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354DD8">
        <w:rPr>
          <w:rFonts w:ascii="Times New Roman" w:hAnsi="Times New Roman" w:cs="Times New Roman"/>
          <w:sz w:val="24"/>
          <w:szCs w:val="24"/>
        </w:rPr>
        <w:instrText xml:space="preserve"> ADDIN EN.CITE </w:instrText>
      </w:r>
      <w:r w:rsidR="00354DD8">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354DD8">
        <w:rPr>
          <w:rFonts w:ascii="Times New Roman" w:hAnsi="Times New Roman" w:cs="Times New Roman"/>
          <w:sz w:val="24"/>
          <w:szCs w:val="24"/>
        </w:rPr>
        <w:instrText xml:space="preserve"> ADDIN EN.CITE.DATA </w:instrText>
      </w:r>
      <w:r w:rsidR="00354DD8">
        <w:rPr>
          <w:rFonts w:ascii="Times New Roman" w:hAnsi="Times New Roman" w:cs="Times New Roman"/>
          <w:sz w:val="24"/>
          <w:szCs w:val="24"/>
        </w:rPr>
      </w:r>
      <w:r w:rsidR="00354DD8">
        <w:rPr>
          <w:rFonts w:ascii="Times New Roman" w:hAnsi="Times New Roman" w:cs="Times New Roman"/>
          <w:sz w:val="24"/>
          <w:szCs w:val="24"/>
        </w:rPr>
        <w:fldChar w:fldCharType="end"/>
      </w:r>
      <w:r w:rsidR="00354DD8">
        <w:rPr>
          <w:rFonts w:ascii="Times New Roman" w:hAnsi="Times New Roman" w:cs="Times New Roman"/>
          <w:sz w:val="24"/>
          <w:szCs w:val="24"/>
        </w:rPr>
        <w:fldChar w:fldCharType="separate"/>
      </w:r>
      <w:r w:rsidR="00354DD8">
        <w:rPr>
          <w:rFonts w:ascii="Times New Roman" w:hAnsi="Times New Roman" w:cs="Times New Roman"/>
          <w:noProof/>
          <w:sz w:val="24"/>
          <w:szCs w:val="24"/>
        </w:rPr>
        <w:t>(Wulder et al. 2019)</w:t>
      </w:r>
      <w:r w:rsidR="00354DD8">
        <w:rPr>
          <w:rFonts w:ascii="Times New Roman" w:hAnsi="Times New Roman" w:cs="Times New Roman"/>
          <w:sz w:val="24"/>
          <w:szCs w:val="24"/>
        </w:rPr>
        <w:fldChar w:fldCharType="end"/>
      </w:r>
      <w:r w:rsidR="00C33E07">
        <w:rPr>
          <w:rFonts w:ascii="Times New Roman" w:hAnsi="Times New Roman" w:cs="Times New Roman"/>
          <w:sz w:val="24"/>
          <w:szCs w:val="24"/>
        </w:rPr>
        <w:t xml:space="preserve">. </w:t>
      </w:r>
      <w:r w:rsidR="00D710A0">
        <w:rPr>
          <w:rFonts w:ascii="Times New Roman" w:hAnsi="Times New Roman" w:cs="Times New Roman"/>
          <w:sz w:val="24"/>
          <w:szCs w:val="24"/>
        </w:rPr>
        <w:t>The first Landsat satellite (Landsat 1) was launched in 1972</w:t>
      </w:r>
      <w:r w:rsidR="005463A4">
        <w:rPr>
          <w:rFonts w:ascii="Times New Roman" w:hAnsi="Times New Roman" w:cs="Times New Roman"/>
          <w:sz w:val="24"/>
          <w:szCs w:val="24"/>
        </w:rPr>
        <w:t xml:space="preserve"> as a partnership between NASA and the US Geological Survey (USGS) and since that time a series of additional satellites have been launched, </w:t>
      </w:r>
      <w:r w:rsidR="0031164E">
        <w:rPr>
          <w:rFonts w:ascii="Times New Roman" w:hAnsi="Times New Roman" w:cs="Times New Roman"/>
          <w:sz w:val="24"/>
          <w:szCs w:val="24"/>
        </w:rPr>
        <w:t xml:space="preserve">with the most recent being </w:t>
      </w:r>
      <w:r w:rsidR="005463A4">
        <w:rPr>
          <w:rFonts w:ascii="Times New Roman" w:hAnsi="Times New Roman" w:cs="Times New Roman"/>
          <w:sz w:val="24"/>
          <w:szCs w:val="24"/>
        </w:rPr>
        <w:t>Landsat 9 in 2021</w:t>
      </w:r>
      <w:r w:rsidR="00C33E07">
        <w:rPr>
          <w:rFonts w:ascii="Times New Roman" w:hAnsi="Times New Roman" w:cs="Times New Roman"/>
          <w:sz w:val="24"/>
          <w:szCs w:val="24"/>
        </w:rPr>
        <w:t xml:space="preserve">. </w:t>
      </w:r>
      <w:r w:rsidR="00D710A0" w:rsidRPr="00C33E07">
        <w:rPr>
          <w:rFonts w:ascii="Times New Roman" w:hAnsi="Times New Roman" w:cs="Times New Roman"/>
          <w:sz w:val="24"/>
          <w:szCs w:val="24"/>
        </w:rPr>
        <w:t xml:space="preserve">The Landsat satellites </w:t>
      </w:r>
      <w:r w:rsidR="0031164E">
        <w:rPr>
          <w:rFonts w:ascii="Times New Roman" w:hAnsi="Times New Roman" w:cs="Times New Roman"/>
          <w:sz w:val="24"/>
          <w:szCs w:val="24"/>
        </w:rPr>
        <w:t xml:space="preserve">provide </w:t>
      </w:r>
      <w:r w:rsidR="00C33E07" w:rsidRPr="00C33E07">
        <w:rPr>
          <w:rFonts w:ascii="Times New Roman" w:hAnsi="Times New Roman" w:cs="Times New Roman"/>
          <w:sz w:val="24"/>
          <w:szCs w:val="24"/>
        </w:rPr>
        <w:t xml:space="preserve">multi-spectral </w:t>
      </w:r>
      <w:r w:rsidR="0031164E">
        <w:rPr>
          <w:rFonts w:ascii="Times New Roman" w:hAnsi="Times New Roman" w:cs="Times New Roman"/>
          <w:sz w:val="24"/>
          <w:szCs w:val="24"/>
        </w:rPr>
        <w:t xml:space="preserve">surface reflectance measurements </w:t>
      </w:r>
      <w:r w:rsidR="00C33E07" w:rsidRPr="00C33E07">
        <w:rPr>
          <w:rFonts w:ascii="Times New Roman" w:hAnsi="Times New Roman" w:cs="Times New Roman"/>
          <w:sz w:val="24"/>
          <w:szCs w:val="24"/>
        </w:rPr>
        <w:t xml:space="preserve">that have </w:t>
      </w:r>
      <w:r w:rsidR="00D710A0" w:rsidRPr="00C33E07">
        <w:rPr>
          <w:rFonts w:ascii="Times New Roman" w:hAnsi="Times New Roman" w:cs="Times New Roman"/>
          <w:sz w:val="24"/>
          <w:szCs w:val="24"/>
        </w:rPr>
        <w:t>been used</w:t>
      </w:r>
      <w:r w:rsidR="0031164E">
        <w:rPr>
          <w:rFonts w:ascii="Times New Roman" w:hAnsi="Times New Roman" w:cs="Times New Roman"/>
          <w:sz w:val="24"/>
          <w:szCs w:val="24"/>
        </w:rPr>
        <w:t xml:space="preserve"> for a wide range scientific and land management applications </w:t>
      </w:r>
      <w:r w:rsidR="0031164E">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31164E">
        <w:rPr>
          <w:rFonts w:ascii="Times New Roman" w:hAnsi="Times New Roman" w:cs="Times New Roman"/>
          <w:sz w:val="24"/>
          <w:szCs w:val="24"/>
        </w:rPr>
        <w:instrText xml:space="preserve"> ADDIN EN.CITE </w:instrText>
      </w:r>
      <w:r w:rsidR="0031164E">
        <w:rPr>
          <w:rFonts w:ascii="Times New Roman" w:hAnsi="Times New Roman" w:cs="Times New Roman"/>
          <w:sz w:val="24"/>
          <w:szCs w:val="24"/>
        </w:rPr>
        <w:fldChar w:fldCharType="begin">
          <w:fldData xml:space="preserve">PEVuZE5vdGU+PENpdGU+PEF1dGhvcj5XdWxkZXI8L0F1dGhvcj48WWVhcj4yMDE5PC9ZZWFyPjxS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=
</w:fldData>
        </w:fldChar>
      </w:r>
      <w:r w:rsidR="0031164E">
        <w:rPr>
          <w:rFonts w:ascii="Times New Roman" w:hAnsi="Times New Roman" w:cs="Times New Roman"/>
          <w:sz w:val="24"/>
          <w:szCs w:val="24"/>
        </w:rPr>
        <w:instrText xml:space="preserve"> ADDIN EN.CITE.DATA </w:instrText>
      </w:r>
      <w:r w:rsidR="0031164E">
        <w:rPr>
          <w:rFonts w:ascii="Times New Roman" w:hAnsi="Times New Roman" w:cs="Times New Roman"/>
          <w:sz w:val="24"/>
          <w:szCs w:val="24"/>
        </w:rPr>
      </w:r>
      <w:r w:rsidR="0031164E">
        <w:rPr>
          <w:rFonts w:ascii="Times New Roman" w:hAnsi="Times New Roman" w:cs="Times New Roman"/>
          <w:sz w:val="24"/>
          <w:szCs w:val="24"/>
        </w:rPr>
        <w:fldChar w:fldCharType="end"/>
      </w:r>
      <w:r w:rsidR="0031164E">
        <w:rPr>
          <w:rFonts w:ascii="Times New Roman" w:hAnsi="Times New Roman" w:cs="Times New Roman"/>
          <w:sz w:val="24"/>
          <w:szCs w:val="24"/>
        </w:rPr>
        <w:fldChar w:fldCharType="separate"/>
      </w:r>
      <w:r w:rsidR="0031164E">
        <w:rPr>
          <w:rFonts w:ascii="Times New Roman" w:hAnsi="Times New Roman" w:cs="Times New Roman"/>
          <w:noProof/>
          <w:sz w:val="24"/>
          <w:szCs w:val="24"/>
        </w:rPr>
        <w:t>(Wulder et al. 2019)</w:t>
      </w:r>
      <w:r w:rsidR="0031164E">
        <w:rPr>
          <w:rFonts w:ascii="Times New Roman" w:hAnsi="Times New Roman" w:cs="Times New Roman"/>
          <w:sz w:val="24"/>
          <w:szCs w:val="24"/>
        </w:rPr>
        <w:fldChar w:fldCharType="end"/>
      </w:r>
      <w:r w:rsidR="0031164E">
        <w:rPr>
          <w:rFonts w:ascii="Times New Roman" w:hAnsi="Times New Roman" w:cs="Times New Roman"/>
          <w:sz w:val="24"/>
          <w:szCs w:val="24"/>
        </w:rPr>
        <w:t>. These include, for</w:t>
      </w:r>
      <w:r w:rsidR="005463A4" w:rsidRPr="00C33E07">
        <w:rPr>
          <w:rFonts w:ascii="Times New Roman" w:hAnsi="Times New Roman" w:cs="Times New Roman"/>
          <w:sz w:val="24"/>
          <w:szCs w:val="24"/>
        </w:rPr>
        <w:t xml:space="preserve"> instance,</w:t>
      </w:r>
      <w:r w:rsidR="00D710A0" w:rsidRPr="00C33E07">
        <w:rPr>
          <w:rFonts w:ascii="Times New Roman" w:hAnsi="Times New Roman" w:cs="Times New Roman"/>
          <w:sz w:val="24"/>
          <w:szCs w:val="24"/>
        </w:rPr>
        <w:t xml:space="preserve"> global monitoring of </w:t>
      </w:r>
      <w:r w:rsidR="005463A4" w:rsidRPr="00C33E07">
        <w:rPr>
          <w:rFonts w:ascii="Times New Roman" w:hAnsi="Times New Roman" w:cs="Times New Roman"/>
          <w:sz w:val="24"/>
          <w:szCs w:val="24"/>
        </w:rPr>
        <w:t xml:space="preserve">forest </w:t>
      </w:r>
      <w:r w:rsidR="0031164E">
        <w:rPr>
          <w:rFonts w:ascii="Times New Roman" w:hAnsi="Times New Roman" w:cs="Times New Roman"/>
          <w:sz w:val="24"/>
          <w:szCs w:val="24"/>
        </w:rPr>
        <w:t xml:space="preserve">canopy </w:t>
      </w:r>
      <w:r w:rsidR="005463A4" w:rsidRPr="00C33E07">
        <w:rPr>
          <w:rFonts w:ascii="Times New Roman" w:hAnsi="Times New Roman" w:cs="Times New Roman"/>
          <w:sz w:val="24"/>
          <w:szCs w:val="24"/>
        </w:rPr>
        <w:t xml:space="preserve">cover </w:t>
      </w:r>
      <w:r w:rsidR="00D710A0" w:rsidRPr="00C33E07">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&lt;EndNote&gt;&lt;Cite&gt;&lt;Author&gt;Hansen&lt;/Author&gt;&lt;Year&gt;2013&lt;/Year&gt;&lt;RecNum&gt;3411&lt;/RecNum&gt;&lt;DisplayText&gt;(Hansen et al. 2013)&lt;/DisplayText&gt;&lt;record&gt;&lt;rec-number&gt;3411&lt;/rec-number&gt;&lt;foreign-keys&gt;&lt;key app="EN" db-id="przrz2xfys0et6es02qx0adprs59z2erxf5t" timestamp="0"&gt;3411&lt;/key&gt;&lt;/foreign-keys&gt;&lt;ref-type name="Journal Article"&gt;17&lt;/ref-type&gt;&lt;contributors&gt;&lt;authors&gt;&lt;author&gt;Hansen, M. C.&lt;/author&gt;&lt;author&gt;Potapov, P. V.&lt;/author&gt;&lt;author&gt;Moore, R.&lt;/author&gt;&lt;author&gt;Hancher, M.&lt;/author&gt;&lt;author&gt;Turubanova, S. A.&lt;/author&gt;&lt;author&gt;Tyukavina, A.&lt;/author&gt;&lt;author&gt;Thau, D.&lt;/author&gt;&lt;author&gt;Stehman, S. V.&lt;/author&gt;&lt;author&gt;Goetz, S. J.&lt;/author&gt;&lt;author&gt;Loveland, T. R.&lt;/author&gt;&lt;author&gt;Kommareddy, A.&lt;/author&gt;&lt;author&gt;Egorov, A.&lt;/author&gt;&lt;author&gt;Chini, L.&lt;/author&gt;&lt;author&gt;Justice, C. O.&lt;/author&gt;&lt;author&gt;Townshend, J. R. G.&lt;/author&gt;&lt;/authors&gt;&lt;/contributors&gt;&lt;titles&gt;&lt;title&gt;High-Resolution Global Maps of 21st-Century Forest Cover Change&lt;/title&gt;&lt;secondary-title&gt;Science&lt;/secondary-title&gt;&lt;/titles&gt;&lt;periodical&gt;&lt;full-title&gt;science&lt;/full-title&gt;&lt;/periodical&gt;&lt;pages&gt;850&lt;/pages&gt;&lt;volume&gt;342&lt;/volume&gt;&lt;number&gt;6160&lt;/number&gt;&lt;dates&gt;&lt;year&gt;2013&lt;/year&gt;&lt;/dates&gt;&lt;work-type&gt;10.1126/science.1244693&lt;/work-type&gt;&lt;urls&gt;&lt;related-urls&gt;&lt;url&gt;http://science.sciencemag.org/content/342/6160/850.abstract&lt;/url&gt;&lt;/related-urls&gt;&lt;/urls&gt;&lt;/record&gt;&lt;/Cite&gt;&lt;/EndNote&gt;</w:instrText>
      </w:r>
      <w:r w:rsidR="00D710A0" w:rsidRPr="00C33E07">
        <w:rPr>
          <w:rFonts w:ascii="Times New Roman" w:hAnsi="Times New Roman" w:cs="Times New Roman"/>
          <w:sz w:val="24"/>
          <w:szCs w:val="24"/>
        </w:rPr>
        <w:fldChar w:fldCharType="separate"/>
      </w:r>
      <w:r w:rsidR="00FB010E">
        <w:rPr>
          <w:rFonts w:ascii="Times New Roman" w:hAnsi="Times New Roman" w:cs="Times New Roman"/>
          <w:noProof/>
          <w:sz w:val="24"/>
          <w:szCs w:val="24"/>
        </w:rPr>
        <w:t>(Hansen et al. 2013)</w:t>
      </w:r>
      <w:r w:rsidR="00D710A0" w:rsidRPr="00C33E07">
        <w:rPr>
          <w:rFonts w:ascii="Times New Roman" w:hAnsi="Times New Roman" w:cs="Times New Roman"/>
          <w:sz w:val="24"/>
          <w:szCs w:val="24"/>
        </w:rPr>
        <w:fldChar w:fldCharType="end"/>
      </w:r>
      <w:r w:rsidR="0031164E">
        <w:rPr>
          <w:rFonts w:ascii="Times New Roman" w:hAnsi="Times New Roman" w:cs="Times New Roman"/>
          <w:sz w:val="24"/>
          <w:szCs w:val="24"/>
        </w:rPr>
        <w:t xml:space="preserve"> </w:t>
      </w:r>
      <w:r w:rsidR="00FB010E">
        <w:rPr>
          <w:rFonts w:ascii="Times New Roman" w:hAnsi="Times New Roman" w:cs="Times New Roman"/>
          <w:sz w:val="24"/>
          <w:szCs w:val="24"/>
        </w:rPr>
        <w:t xml:space="preserve">and </w:t>
      </w:r>
      <w:r w:rsidR="00D710A0" w:rsidRPr="00C56196">
        <w:rPr>
          <w:rFonts w:ascii="Times New Roman" w:hAnsi="Times New Roman" w:cs="Times New Roman"/>
          <w:sz w:val="24"/>
          <w:szCs w:val="24"/>
        </w:rPr>
        <w:t xml:space="preserve">surface water </w:t>
      </w:r>
      <w:r w:rsidR="0031164E">
        <w:rPr>
          <w:rFonts w:ascii="Times New Roman" w:hAnsi="Times New Roman" w:cs="Times New Roman"/>
          <w:sz w:val="24"/>
          <w:szCs w:val="24"/>
        </w:rPr>
        <w:t xml:space="preserve">extent </w:t>
      </w:r>
      <w:r w:rsidR="00D710A0" w:rsidRPr="00C33E07">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sidR="00D710A0" w:rsidRPr="00C33E07">
        <w:rPr>
          <w:rFonts w:ascii="Times New Roman" w:hAnsi="Times New Roman" w:cs="Times New Roman"/>
          <w:sz w:val="24"/>
          <w:szCs w:val="24"/>
        </w:rPr>
        <w:fldChar w:fldCharType="separate"/>
      </w:r>
      <w:r w:rsidR="00FB010E">
        <w:rPr>
          <w:rFonts w:ascii="Times New Roman" w:hAnsi="Times New Roman" w:cs="Times New Roman"/>
          <w:noProof/>
          <w:sz w:val="24"/>
          <w:szCs w:val="24"/>
        </w:rPr>
        <w:t>(Pekel et al. 2016)</w:t>
      </w:r>
      <w:r w:rsidR="00D710A0" w:rsidRPr="00C33E07">
        <w:rPr>
          <w:rFonts w:ascii="Times New Roman" w:hAnsi="Times New Roman" w:cs="Times New Roman"/>
          <w:sz w:val="24"/>
          <w:szCs w:val="24"/>
        </w:rPr>
        <w:fldChar w:fldCharType="end"/>
      </w:r>
      <w:r w:rsidR="00FB010E">
        <w:rPr>
          <w:rFonts w:ascii="Times New Roman" w:hAnsi="Times New Roman" w:cs="Times New Roman"/>
          <w:sz w:val="24"/>
          <w:szCs w:val="24"/>
        </w:rPr>
        <w:t>.</w:t>
      </w:r>
      <w:r w:rsidR="00C33E07" w:rsidRPr="00C56196">
        <w:rPr>
          <w:rFonts w:ascii="Times New Roman" w:hAnsi="Times New Roman" w:cs="Times New Roman"/>
          <w:sz w:val="24"/>
          <w:szCs w:val="24"/>
        </w:rPr>
        <w:t xml:space="preserve"> </w:t>
      </w:r>
      <w:r w:rsidR="003D2455">
        <w:rPr>
          <w:rFonts w:ascii="Times New Roman" w:hAnsi="Times New Roman" w:cs="Times New Roman"/>
          <w:sz w:val="24"/>
          <w:szCs w:val="24"/>
        </w:rPr>
        <w:t>These satellite</w:t>
      </w:r>
      <w:r w:rsidR="0031164E">
        <w:rPr>
          <w:rFonts w:ascii="Times New Roman" w:hAnsi="Times New Roman" w:cs="Times New Roman"/>
          <w:sz w:val="24"/>
          <w:szCs w:val="24"/>
        </w:rPr>
        <w:t xml:space="preserve"> measurements </w:t>
      </w:r>
      <w:r w:rsidR="003D2455">
        <w:rPr>
          <w:rFonts w:ascii="Times New Roman" w:hAnsi="Times New Roman" w:cs="Times New Roman"/>
          <w:sz w:val="24"/>
          <w:szCs w:val="24"/>
        </w:rPr>
        <w:t xml:space="preserve">have also been used </w:t>
      </w:r>
      <w:r w:rsidR="00C33E07">
        <w:rPr>
          <w:rFonts w:ascii="Times New Roman" w:hAnsi="Times New Roman" w:cs="Times New Roman"/>
          <w:sz w:val="24"/>
          <w:szCs w:val="24"/>
        </w:rPr>
        <w:t xml:space="preserve">to </w:t>
      </w:r>
      <w:r w:rsidR="003D2455">
        <w:rPr>
          <w:rFonts w:ascii="Times New Roman" w:hAnsi="Times New Roman" w:cs="Times New Roman"/>
          <w:sz w:val="24"/>
          <w:szCs w:val="24"/>
        </w:rPr>
        <w:t>asses</w:t>
      </w:r>
      <w:r w:rsidR="00C33E07">
        <w:rPr>
          <w:rFonts w:ascii="Times New Roman" w:hAnsi="Times New Roman" w:cs="Times New Roman"/>
          <w:sz w:val="24"/>
          <w:szCs w:val="24"/>
        </w:rPr>
        <w:t>s</w:t>
      </w:r>
      <w:r w:rsidR="003D2455">
        <w:rPr>
          <w:rFonts w:ascii="Times New Roman" w:hAnsi="Times New Roman" w:cs="Times New Roman"/>
          <w:sz w:val="24"/>
          <w:szCs w:val="24"/>
        </w:rPr>
        <w:t xml:space="preserve"> climate change impacts on Earth’s terrestrial ecosystems</w:t>
      </w:r>
      <w:r w:rsidR="00FB010E">
        <w:rPr>
          <w:rFonts w:ascii="Times New Roman" w:hAnsi="Times New Roman" w:cs="Times New Roman"/>
          <w:sz w:val="24"/>
          <w:szCs w:val="24"/>
        </w:rPr>
        <w:t xml:space="preserve">, such as </w:t>
      </w:r>
      <w:r w:rsidR="00BE376D">
        <w:rPr>
          <w:rFonts w:ascii="Times New Roman" w:hAnsi="Times New Roman" w:cs="Times New Roman"/>
          <w:sz w:val="24"/>
          <w:szCs w:val="24"/>
        </w:rPr>
        <w:t xml:space="preserve">thawing </w:t>
      </w:r>
      <w:r w:rsidR="00FB010E">
        <w:rPr>
          <w:rFonts w:ascii="Times New Roman" w:hAnsi="Times New Roman" w:cs="Times New Roman"/>
          <w:sz w:val="24"/>
          <w:szCs w:val="24"/>
        </w:rPr>
        <w:t xml:space="preserve">permafrost </w:t>
      </w:r>
      <w:r w:rsidR="00FB010E">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&lt;EndNote&gt;&lt;Cite&gt;&lt;Author&gt;Lewkowicz&lt;/Author&gt;&lt;Year&gt;2019&lt;/Year&gt;&lt;RecNum&gt;4064&lt;/RecNum&gt;&lt;DisplayText&gt;(Lewkowicz and Way 2019)&lt;/DisplayText&gt;&lt;record&gt;&lt;rec-number&gt;4064&lt;/rec-number&gt;&lt;foreign-keys&gt;&lt;key app="EN" db-id="przrz2xfys0et6es02qx0adprs59z2erxf5t" timestamp="1587682168"&gt;4064&lt;/key&gt;&lt;/foreign-keys&gt;&lt;ref-type name="Journal Article"&gt;17&lt;/ref-type&gt;&lt;contributors&gt;&lt;authors&gt;&lt;author&gt;Lewkowicz, Antoni G.&lt;/author&gt;&lt;author&gt;Way, Robert G.&lt;/author&gt;&lt;/authors&gt;&lt;/contributors&gt;&lt;titles&gt;&lt;title&gt;Extremes of summer climate trigger thousands of thermokarst landslides in a High Arctic environment&lt;/title&gt;&lt;secondary-title&gt;Nature Communications&lt;/secondary-title&gt;&lt;/titles&gt;&lt;periodical&gt;&lt;full-title&gt;Nature communications&lt;/full-title&gt;&lt;/periodical&gt;&lt;pages&gt;1329&lt;/pages&gt;&lt;volume&gt;10&lt;/volume&gt;&lt;number&gt;1&lt;/number&gt;&lt;dates&gt;&lt;year&gt;2019&lt;/year&gt;&lt;pub-dates&gt;&lt;date&gt;2019/04/02&lt;/date&gt;&lt;/pub-dates&gt;&lt;/dates&gt;&lt;isbn&gt;2041-1723&lt;/isbn&gt;&lt;urls&gt;&lt;related-urls&gt;&lt;url&gt;https://doi.org/10.1038/s41467-019-09314-7&lt;/url&gt;&lt;/related-urls&gt;&lt;/urls&gt;&lt;electronic-resource-num&gt;10.1038/s41467-019-09314-7&lt;/electronic-resource-num&gt;&lt;/record&gt;&lt;/Cite&gt;&lt;/EndNote&gt;</w:instrText>
      </w:r>
      <w:r w:rsidR="00FB010E">
        <w:rPr>
          <w:rFonts w:ascii="Times New Roman" w:hAnsi="Times New Roman" w:cs="Times New Roman"/>
          <w:sz w:val="24"/>
          <w:szCs w:val="24"/>
        </w:rPr>
        <w:fldChar w:fldCharType="separate"/>
      </w:r>
      <w:r w:rsidR="00FB010E">
        <w:rPr>
          <w:rFonts w:ascii="Times New Roman" w:hAnsi="Times New Roman" w:cs="Times New Roman"/>
          <w:noProof/>
          <w:sz w:val="24"/>
          <w:szCs w:val="24"/>
        </w:rPr>
        <w:t>(Lewkowicz and Way 2019)</w:t>
      </w:r>
      <w:r w:rsidR="00FB010E">
        <w:rPr>
          <w:rFonts w:ascii="Times New Roman" w:hAnsi="Times New Roman" w:cs="Times New Roman"/>
          <w:sz w:val="24"/>
          <w:szCs w:val="24"/>
        </w:rPr>
        <w:fldChar w:fldCharType="end"/>
      </w:r>
      <w:r w:rsidR="00BE376D">
        <w:rPr>
          <w:rFonts w:ascii="Times New Roman" w:hAnsi="Times New Roman" w:cs="Times New Roman"/>
          <w:sz w:val="24"/>
          <w:szCs w:val="24"/>
        </w:rPr>
        <w:t xml:space="preserve"> and changing vegetation productivity </w:t>
      </w:r>
      <w:r w:rsidR="003D2455">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&lt;EndNote&gt;&lt;Cite&gt;&lt;Author&gt;Berner&lt;/Author&gt;&lt;Year&gt;2020&lt;/Year&gt;&lt;RecNum&gt;3755&lt;/RecNum&gt;&lt;DisplayText&gt;(Berner et al. 2020)&lt;/DisplayText&gt;&lt;record&gt;&lt;rec-number&gt;3755&lt;/rec-number&gt;&lt;foreign-keys&gt;&lt;key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EndNote&gt;</w:instrText>
      </w:r>
      <w:r w:rsidR="003D2455">
        <w:rPr>
          <w:rFonts w:ascii="Times New Roman" w:hAnsi="Times New Roman" w:cs="Times New Roman"/>
          <w:sz w:val="24"/>
          <w:szCs w:val="24"/>
        </w:rPr>
        <w:fldChar w:fldCharType="separate"/>
      </w:r>
      <w:r w:rsidR="00FB010E">
        <w:rPr>
          <w:rFonts w:ascii="Times New Roman" w:hAnsi="Times New Roman" w:cs="Times New Roman"/>
          <w:noProof/>
          <w:sz w:val="24"/>
          <w:szCs w:val="24"/>
        </w:rPr>
        <w:t>(Berner et al. 2020)</w:t>
      </w:r>
      <w:r w:rsidR="003D2455">
        <w:rPr>
          <w:rFonts w:ascii="Times New Roman" w:hAnsi="Times New Roman" w:cs="Times New Roman"/>
          <w:sz w:val="24"/>
          <w:szCs w:val="24"/>
        </w:rPr>
        <w:fldChar w:fldCharType="end"/>
      </w:r>
      <w:r w:rsidR="00BE376D">
        <w:rPr>
          <w:rFonts w:ascii="Times New Roman" w:hAnsi="Times New Roman" w:cs="Times New Roman"/>
          <w:sz w:val="24"/>
          <w:szCs w:val="24"/>
        </w:rPr>
        <w:t xml:space="preserve"> in the Arctic. </w:t>
      </w:r>
      <w:r w:rsidR="00354DD8">
        <w:rPr>
          <w:rFonts w:ascii="Times New Roman" w:hAnsi="Times New Roman" w:cs="Times New Roman"/>
          <w:sz w:val="24"/>
          <w:szCs w:val="24"/>
        </w:rPr>
        <w:t xml:space="preserve">The Landsat program </w:t>
      </w:r>
      <w:r w:rsidR="0031164E">
        <w:rPr>
          <w:rFonts w:ascii="Times New Roman" w:hAnsi="Times New Roman" w:cs="Times New Roman"/>
          <w:sz w:val="24"/>
          <w:szCs w:val="24"/>
        </w:rPr>
        <w:t xml:space="preserve">is a cornerstone of Earth surface monitoring yet accessing, processing, and analyzing Landsat data has required unique technical skills often beyond the </w:t>
      </w:r>
      <w:r w:rsidR="00B8433F">
        <w:rPr>
          <w:rFonts w:ascii="Times New Roman" w:hAnsi="Times New Roman" w:cs="Times New Roman"/>
          <w:sz w:val="24"/>
          <w:szCs w:val="24"/>
        </w:rPr>
        <w:t>purview</w:t>
      </w:r>
      <w:r w:rsidR="0031164E">
        <w:rPr>
          <w:rFonts w:ascii="Times New Roman" w:hAnsi="Times New Roman" w:cs="Times New Roman"/>
          <w:sz w:val="24"/>
          <w:szCs w:val="24"/>
        </w:rPr>
        <w:t xml:space="preserve"> of ecologists. </w:t>
      </w:r>
    </w:p>
    <w:p w14:paraId="3F7D9913" w14:textId="3972B2A2" w:rsidR="00F751FB" w:rsidRDefault="00455E25" w:rsidP="00C81F1B">
      <w:pPr>
        <w:pStyle w:val="Heading2"/>
      </w:pPr>
      <w:r>
        <w:lastRenderedPageBreak/>
        <w:t>Impediments to long-term assessments using the Landsat satellites</w:t>
      </w:r>
    </w:p>
    <w:p w14:paraId="003BCC58" w14:textId="77777777" w:rsidR="00165D80" w:rsidRPr="00165D80" w:rsidRDefault="00165D80" w:rsidP="00455E25">
      <w:pPr>
        <w:pStyle w:val="NoSpacing"/>
        <w:rPr>
          <w:rFonts w:ascii="Times New Roman" w:hAnsi="Times New Roman" w:cs="Times New Roman"/>
          <w:sz w:val="24"/>
          <w:szCs w:val="24"/>
        </w:rPr>
      </w:pPr>
    </w:p>
    <w:p w14:paraId="416F7E2E" w14:textId="01594BE7" w:rsidR="00C053D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access</w:t>
      </w:r>
      <w:r w:rsidR="00891554">
        <w:rPr>
          <w:rFonts w:ascii="Times New Roman" w:hAnsi="Times New Roman" w:cs="Times New Roman"/>
          <w:sz w:val="24"/>
          <w:szCs w:val="24"/>
        </w:rPr>
        <w:t xml:space="preserve"> and processing</w:t>
      </w:r>
    </w:p>
    <w:p w14:paraId="567D0578" w14:textId="034E4CC8" w:rsidR="00D7087C"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Traditionally from </w:t>
      </w:r>
      <w:r w:rsidR="00385C4F">
        <w:rPr>
          <w:rFonts w:ascii="Times New Roman" w:hAnsi="Times New Roman" w:cs="Times New Roman"/>
          <w:sz w:val="24"/>
          <w:szCs w:val="24"/>
        </w:rPr>
        <w:t>USGS</w:t>
      </w:r>
      <w:r>
        <w:rPr>
          <w:rFonts w:ascii="Times New Roman" w:hAnsi="Times New Roman" w:cs="Times New Roman"/>
          <w:sz w:val="24"/>
          <w:szCs w:val="24"/>
        </w:rPr>
        <w:t xml:space="preserve">, but now made available through </w:t>
      </w:r>
      <w:r w:rsidR="00D7087C">
        <w:rPr>
          <w:rFonts w:ascii="Times New Roman" w:hAnsi="Times New Roman" w:cs="Times New Roman"/>
          <w:sz w:val="24"/>
          <w:szCs w:val="24"/>
        </w:rPr>
        <w:t>GEE</w:t>
      </w:r>
    </w:p>
    <w:p w14:paraId="04FCBF74" w14:textId="59C19377"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Data cleaning</w:t>
      </w:r>
    </w:p>
    <w:p w14:paraId="15037621" w14:textId="5F38D90E" w:rsidR="00F50F39" w:rsidRDefault="00F50F39" w:rsidP="00891554">
      <w:pPr>
        <w:pStyle w:val="NoSpacing"/>
        <w:numPr>
          <w:ilvl w:val="1"/>
          <w:numId w:val="1"/>
        </w:numPr>
        <w:rPr>
          <w:rFonts w:ascii="Times New Roman" w:hAnsi="Times New Roman" w:cs="Times New Roman"/>
          <w:sz w:val="24"/>
          <w:szCs w:val="24"/>
        </w:rPr>
      </w:pPr>
    </w:p>
    <w:p w14:paraId="72431F0F" w14:textId="7AB1E0A1" w:rsidR="00891554" w:rsidRDefault="007E1D6D"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…It’s important but is hard</w:t>
      </w:r>
    </w:p>
    <w:p w14:paraId="4C875208" w14:textId="34FA6DB8" w:rsidR="00733108" w:rsidRDefault="00733108" w:rsidP="00891554">
      <w:pPr>
        <w:pStyle w:val="NoSpacing"/>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FMask</w:t>
      </w:r>
      <w:proofErr w:type="spellEnd"/>
      <w:r>
        <w:rPr>
          <w:rFonts w:ascii="Times New Roman" w:hAnsi="Times New Roman" w:cs="Times New Roman"/>
          <w:sz w:val="24"/>
          <w:szCs w:val="24"/>
        </w:rPr>
        <w:t xml:space="preserve"> </w:t>
      </w:r>
    </w:p>
    <w:p w14:paraId="064FEF35" w14:textId="4D3B8E20" w:rsidR="00733108" w:rsidRDefault="00733108" w:rsidP="0089155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Residual water</w:t>
      </w:r>
    </w:p>
    <w:p w14:paraId="404DF0DE" w14:textId="2E0F9AD0" w:rsidR="00D7087C" w:rsidRDefault="00D7087C" w:rsidP="00D7087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Cross sensor calibration</w:t>
      </w:r>
    </w:p>
    <w:p w14:paraId="4627CDA8" w14:textId="5DD6727E"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There are systematic differences in individual bands and spectral indices among Landsat 5’s Thematic Mapper (TM), Landsat 7’s Enhanced Thematic Mapper Plus (ETM+), and Landsat 8’s Operational Land Imager (OLI).</w:t>
      </w:r>
    </w:p>
    <w:p w14:paraId="2879F378" w14:textId="77777777"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These differences can introduce spurious trends into time series generated from multiple sensors.</w:t>
      </w:r>
    </w:p>
    <w:p w14:paraId="06F3355A" w14:textId="59E68C8C" w:rsidR="00891554" w:rsidRDefault="00891554"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For instance, these biases can lead to spurious increases in NDVI (‘greening’) (Sulla-Menashe et al. 2017). </w:t>
      </w:r>
    </w:p>
    <w:p w14:paraId="27B2EC9D" w14:textId="61400A9E" w:rsidR="00D7087C" w:rsidRPr="00D7087C" w:rsidRDefault="007E1D6D" w:rsidP="00D7087C">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Existing approaches focus on linear corrections, but not all relationships are linear</w:t>
      </w:r>
    </w:p>
    <w:p w14:paraId="591ABD90" w14:textId="5627CB10" w:rsidR="00D7087C" w:rsidRDefault="00D7087C" w:rsidP="000C45B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Irregulating timing of observations</w:t>
      </w:r>
    </w:p>
    <w:p w14:paraId="218907C4" w14:textId="4A6504FA" w:rsidR="007E1D6D" w:rsidRDefault="007E1D6D" w:rsidP="00E12136">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Each Landsat satellite passes over a location about once every 16 days.</w:t>
      </w:r>
    </w:p>
    <w:p w14:paraId="518F0A4A" w14:textId="67FA9D64" w:rsidR="007E1D6D" w:rsidRDefault="007E1D6D" w:rsidP="00206CCE">
      <w:pPr>
        <w:pStyle w:val="NoSpacing"/>
        <w:numPr>
          <w:ilvl w:val="1"/>
          <w:numId w:val="1"/>
        </w:numPr>
        <w:rPr>
          <w:rFonts w:ascii="Times New Roman" w:hAnsi="Times New Roman" w:cs="Times New Roman"/>
          <w:sz w:val="24"/>
          <w:szCs w:val="24"/>
        </w:rPr>
      </w:pPr>
      <w:r w:rsidRPr="007E1D6D">
        <w:rPr>
          <w:rFonts w:ascii="Times New Roman" w:hAnsi="Times New Roman" w:cs="Times New Roman"/>
          <w:sz w:val="24"/>
          <w:szCs w:val="24"/>
        </w:rPr>
        <w:t>Clouds can obscure the land surface and lead to irregular acquisition surface reflectance measurements made under clear-sky conditions.</w:t>
      </w:r>
    </w:p>
    <w:p w14:paraId="1474FF04" w14:textId="6369C6D2" w:rsidR="002B50C5" w:rsidRPr="007E1D6D" w:rsidRDefault="002B50C5" w:rsidP="00206CC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This makes it challenging</w:t>
      </w:r>
      <w:r w:rsidR="006866D8">
        <w:rPr>
          <w:rFonts w:ascii="Times New Roman" w:hAnsi="Times New Roman" w:cs="Times New Roman"/>
          <w:sz w:val="24"/>
          <w:szCs w:val="24"/>
        </w:rPr>
        <w:t xml:space="preserve">, for instance, to </w:t>
      </w:r>
      <w:r>
        <w:rPr>
          <w:rFonts w:ascii="Times New Roman" w:hAnsi="Times New Roman" w:cs="Times New Roman"/>
          <w:sz w:val="24"/>
          <w:szCs w:val="24"/>
        </w:rPr>
        <w:t>assesses</w:t>
      </w:r>
      <w:r w:rsidR="006866D8">
        <w:rPr>
          <w:rFonts w:ascii="Times New Roman" w:hAnsi="Times New Roman" w:cs="Times New Roman"/>
          <w:sz w:val="24"/>
          <w:szCs w:val="24"/>
        </w:rPr>
        <w:t xml:space="preserve"> vegetation greenness at a desired phenological stage (e.g., maximum summer greenness).</w:t>
      </w:r>
    </w:p>
    <w:p w14:paraId="301B0648" w14:textId="17CCCF00" w:rsidR="00D7087C" w:rsidRDefault="00D7087C" w:rsidP="00D7087C">
      <w:pPr>
        <w:pStyle w:val="NoSpacing"/>
        <w:rPr>
          <w:rFonts w:ascii="Times New Roman" w:hAnsi="Times New Roman" w:cs="Times New Roman"/>
          <w:sz w:val="24"/>
          <w:szCs w:val="24"/>
        </w:rPr>
      </w:pPr>
    </w:p>
    <w:p w14:paraId="5C5B982D" w14:textId="77777777" w:rsidR="00A8338D" w:rsidRDefault="00CB5ED3" w:rsidP="00C81F1B">
      <w:pPr>
        <w:pStyle w:val="Heading2"/>
      </w:pPr>
      <w:r>
        <w:t>The lsatTS package</w:t>
      </w:r>
    </w:p>
    <w:p w14:paraId="64A636C8" w14:textId="1E58938F" w:rsidR="0049628C" w:rsidRDefault="00A8338D" w:rsidP="00211EE3">
      <w:pPr>
        <w:pStyle w:val="NoSpacing"/>
        <w:rPr>
          <w:rFonts w:ascii="Times New Roman" w:hAnsi="Times New Roman" w:cs="Times New Roman"/>
          <w:sz w:val="24"/>
          <w:szCs w:val="24"/>
        </w:rPr>
      </w:pPr>
      <w:r>
        <w:rPr>
          <w:rFonts w:ascii="Times New Roman" w:hAnsi="Times New Roman" w:cs="Times New Roman"/>
          <w:sz w:val="24"/>
          <w:szCs w:val="24"/>
        </w:rPr>
        <w:t xml:space="preserve">We developed the </w:t>
      </w:r>
      <w:r w:rsidRPr="00792C3C">
        <w:rPr>
          <w:rFonts w:ascii="Times New Roman" w:hAnsi="Times New Roman" w:cs="Times New Roman"/>
          <w:sz w:val="24"/>
          <w:szCs w:val="24"/>
        </w:rPr>
        <w:t xml:space="preserve">R package </w:t>
      </w:r>
      <w:r w:rsidRPr="00792C3C">
        <w:rPr>
          <w:rFonts w:ascii="Times New Roman" w:hAnsi="Times New Roman" w:cs="Times New Roman"/>
          <w:i/>
          <w:iCs/>
          <w:sz w:val="24"/>
          <w:szCs w:val="24"/>
        </w:rPr>
        <w:t xml:space="preserve">lsatTS </w:t>
      </w:r>
      <w:r w:rsidRPr="00792C3C">
        <w:rPr>
          <w:rFonts w:ascii="Times New Roman" w:hAnsi="Times New Roman" w:cs="Times New Roman"/>
          <w:sz w:val="24"/>
          <w:szCs w:val="24"/>
        </w:rPr>
        <w:t xml:space="preserve">to facilitate </w:t>
      </w:r>
      <w:r>
        <w:rPr>
          <w:rFonts w:ascii="Times New Roman" w:hAnsi="Times New Roman" w:cs="Times New Roman"/>
          <w:sz w:val="24"/>
          <w:szCs w:val="24"/>
        </w:rPr>
        <w:t xml:space="preserve">sample-based time series analysis </w:t>
      </w:r>
      <w:r w:rsidRPr="00792C3C">
        <w:rPr>
          <w:rFonts w:ascii="Times New Roman" w:hAnsi="Times New Roman" w:cs="Times New Roman"/>
          <w:sz w:val="24"/>
          <w:szCs w:val="24"/>
        </w:rPr>
        <w:t>of spectral indices</w:t>
      </w:r>
      <w:r w:rsidR="00B62D7F">
        <w:rPr>
          <w:rFonts w:ascii="Times New Roman" w:hAnsi="Times New Roman" w:cs="Times New Roman"/>
          <w:sz w:val="24"/>
          <w:szCs w:val="24"/>
        </w:rPr>
        <w:t xml:space="preserve"> </w:t>
      </w:r>
      <w:r w:rsidRPr="00792C3C">
        <w:rPr>
          <w:rFonts w:ascii="Times New Roman" w:hAnsi="Times New Roman" w:cs="Times New Roman"/>
          <w:sz w:val="24"/>
          <w:szCs w:val="24"/>
        </w:rPr>
        <w:t>derived from surface reflectance measur</w:t>
      </w:r>
      <w:r>
        <w:rPr>
          <w:rFonts w:ascii="Times New Roman" w:hAnsi="Times New Roman" w:cs="Times New Roman"/>
          <w:sz w:val="24"/>
          <w:szCs w:val="24"/>
        </w:rPr>
        <w:t>ed by the Landsat satellites</w:t>
      </w:r>
      <w:r w:rsidRPr="00792C3C">
        <w:rPr>
          <w:rFonts w:ascii="Times New Roman" w:hAnsi="Times New Roman" w:cs="Times New Roman"/>
          <w:sz w:val="24"/>
          <w:szCs w:val="24"/>
        </w:rPr>
        <w:t>.</w:t>
      </w:r>
      <w:r w:rsidR="008F417E">
        <w:rPr>
          <w:rFonts w:ascii="Times New Roman" w:hAnsi="Times New Roman" w:cs="Times New Roman"/>
          <w:sz w:val="24"/>
          <w:szCs w:val="24"/>
        </w:rPr>
        <w:t xml:space="preserve"> </w:t>
      </w:r>
      <w:r w:rsidR="00C57DA0" w:rsidRPr="005E5395">
        <w:rPr>
          <w:rFonts w:ascii="Times New Roman" w:hAnsi="Times New Roman" w:cs="Times New Roman"/>
          <w:i/>
          <w:iCs/>
          <w:sz w:val="24"/>
          <w:szCs w:val="24"/>
        </w:rPr>
        <w:t>lsatTS</w:t>
      </w:r>
      <w:r w:rsidR="00C57DA0">
        <w:rPr>
          <w:rFonts w:ascii="Times New Roman" w:hAnsi="Times New Roman" w:cs="Times New Roman"/>
          <w:sz w:val="24"/>
          <w:szCs w:val="24"/>
        </w:rPr>
        <w:t xml:space="preserve"> grew out of recent research projects that assessed changes in vegetation greenness across the Arctic tundra and boreal forest biomes since the early 1980s using Landsat satellite data </w:t>
      </w:r>
      <w:r w:rsidR="00C57DA0">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C57DA0">
        <w:rPr>
          <w:rFonts w:ascii="Times New Roman" w:hAnsi="Times New Roman" w:cs="Times New Roman"/>
          <w:sz w:val="24"/>
          <w:szCs w:val="24"/>
        </w:rPr>
        <w:fldChar w:fldCharType="separate"/>
      </w:r>
      <w:r w:rsidR="00FB010E">
        <w:rPr>
          <w:rFonts w:ascii="Times New Roman" w:hAnsi="Times New Roman" w:cs="Times New Roman"/>
          <w:noProof/>
          <w:sz w:val="24"/>
          <w:szCs w:val="24"/>
        </w:rPr>
        <w:t>(Berner et al. 2020, Berner and Goetz In Review)</w:t>
      </w:r>
      <w:r w:rsidR="00C57DA0">
        <w:rPr>
          <w:rFonts w:ascii="Times New Roman" w:hAnsi="Times New Roman" w:cs="Times New Roman"/>
          <w:sz w:val="24"/>
          <w:szCs w:val="24"/>
        </w:rPr>
        <w:fldChar w:fldCharType="end"/>
      </w:r>
      <w:r w:rsidR="000632ED">
        <w:rPr>
          <w:rFonts w:ascii="Times New Roman" w:hAnsi="Times New Roman" w:cs="Times New Roman"/>
          <w:sz w:val="24"/>
          <w:szCs w:val="24"/>
        </w:rPr>
        <w:t xml:space="preserve"> and has been used in other </w:t>
      </w:r>
      <w:r w:rsidR="00C57DA0">
        <w:rPr>
          <w:rFonts w:ascii="Times New Roman" w:hAnsi="Times New Roman" w:cs="Times New Roman"/>
          <w:sz w:val="24"/>
          <w:szCs w:val="24"/>
        </w:rPr>
        <w:t xml:space="preserve">research projects focused on specific aspects of Arctic and boreal ecology </w:t>
      </w:r>
      <w:r w:rsidR="00C57DA0">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aDwvZnVsbC10aXRsZT48L3BlcmlvZGljYWw+PHBhZ2VzPjEzMjMtMTMzODwvcGFnZXM+PHZvbHVt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</w:fldData>
        </w:fldChar>
      </w:r>
      <w:r w:rsidR="00FB010E">
        <w:rPr>
          <w:rFonts w:ascii="Times New Roman" w:hAnsi="Times New Roman" w:cs="Times New Roman"/>
          <w:sz w:val="24"/>
          <w:szCs w:val="24"/>
        </w:rPr>
        <w:instrText xml:space="preserve"> ADDIN EN.CITE </w:instrText>
      </w:r>
      <w:r w:rsidR="00FB010E">
        <w:rPr>
          <w:rFonts w:ascii="Times New Roman" w:hAnsi="Times New Roman" w:cs="Times New Roman"/>
          <w:sz w:val="24"/>
          <w:szCs w:val="24"/>
        </w:rPr>
        <w:fldChar w:fldCharType="begin">
          <w:fldData xml:space="preserve">PEVuZE5vdGU+PENpdGU+PEF1dGhvcj5XYWxrZXI8L0F1dGhvcj48WWVhcj4yMDIxPC9ZZWFyPjxS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</w:fldData>
        </w:fldChar>
      </w:r>
      <w:r w:rsidR="00FB010E">
        <w:rPr>
          <w:rFonts w:ascii="Times New Roman" w:hAnsi="Times New Roman" w:cs="Times New Roman"/>
          <w:sz w:val="24"/>
          <w:szCs w:val="24"/>
        </w:rPr>
        <w:instrText xml:space="preserve"> ADDIN EN.CITE.DATA </w:instrText>
      </w:r>
      <w:r w:rsidR="00FB010E">
        <w:rPr>
          <w:rFonts w:ascii="Times New Roman" w:hAnsi="Times New Roman" w:cs="Times New Roman"/>
          <w:sz w:val="24"/>
          <w:szCs w:val="24"/>
        </w:rPr>
      </w:r>
      <w:r w:rsidR="00FB010E">
        <w:rPr>
          <w:rFonts w:ascii="Times New Roman" w:hAnsi="Times New Roman" w:cs="Times New Roman"/>
          <w:sz w:val="24"/>
          <w:szCs w:val="24"/>
        </w:rPr>
        <w:fldChar w:fldCharType="end"/>
      </w:r>
      <w:r w:rsidR="00C57DA0">
        <w:rPr>
          <w:rFonts w:ascii="Times New Roman" w:hAnsi="Times New Roman" w:cs="Times New Roman"/>
          <w:sz w:val="24"/>
          <w:szCs w:val="24"/>
        </w:rPr>
      </w:r>
      <w:r w:rsidR="00C57DA0">
        <w:rPr>
          <w:rFonts w:ascii="Times New Roman" w:hAnsi="Times New Roman" w:cs="Times New Roman"/>
          <w:sz w:val="24"/>
          <w:szCs w:val="24"/>
        </w:rPr>
        <w:fldChar w:fldCharType="separate"/>
      </w:r>
      <w:r w:rsidR="00FB010E">
        <w:rPr>
          <w:rFonts w:ascii="Times New Roman" w:hAnsi="Times New Roman" w:cs="Times New Roman"/>
          <w:noProof/>
          <w:sz w:val="24"/>
          <w:szCs w:val="24"/>
        </w:rPr>
        <w:t>(Boyd et al. 2019, Verdonen et al. 2020, Boyd et al. 2021, Gaglioti et al. 2021, Mekonnen et al. 2021, Walker et al. 2021)</w:t>
      </w:r>
      <w:r w:rsidR="00C57DA0">
        <w:rPr>
          <w:rFonts w:ascii="Times New Roman" w:hAnsi="Times New Roman" w:cs="Times New Roman"/>
          <w:sz w:val="24"/>
          <w:szCs w:val="24"/>
        </w:rPr>
        <w:fldChar w:fldCharType="end"/>
      </w:r>
      <w:r w:rsidR="00C57DA0">
        <w:rPr>
          <w:rFonts w:ascii="Times New Roman" w:hAnsi="Times New Roman" w:cs="Times New Roman"/>
          <w:sz w:val="24"/>
          <w:szCs w:val="24"/>
        </w:rPr>
        <w:t>.</w:t>
      </w:r>
      <w:r w:rsidR="008F417E">
        <w:rPr>
          <w:rFonts w:ascii="Times New Roman" w:hAnsi="Times New Roman" w:cs="Times New Roman"/>
          <w:sz w:val="24"/>
          <w:szCs w:val="24"/>
        </w:rPr>
        <w:t xml:space="preserve"> </w:t>
      </w:r>
      <w:r w:rsidR="00C12D7B" w:rsidRPr="007B3D9C">
        <w:rPr>
          <w:rFonts w:ascii="Times New Roman" w:hAnsi="Times New Roman" w:cs="Times New Roman"/>
          <w:i/>
          <w:iCs/>
          <w:sz w:val="24"/>
          <w:szCs w:val="24"/>
        </w:rPr>
        <w:t xml:space="preserve">lsatTS </w:t>
      </w:r>
      <w:r w:rsidR="00C12D7B" w:rsidRPr="007B3D9C">
        <w:rPr>
          <w:rFonts w:ascii="Times New Roman" w:hAnsi="Times New Roman" w:cs="Times New Roman"/>
          <w:sz w:val="24"/>
          <w:szCs w:val="24"/>
        </w:rPr>
        <w:t xml:space="preserve">provides </w:t>
      </w:r>
      <w:r w:rsidR="001A1A95" w:rsidRPr="007B3D9C">
        <w:rPr>
          <w:rFonts w:ascii="Times New Roman" w:hAnsi="Times New Roman" w:cs="Times New Roman"/>
          <w:sz w:val="24"/>
          <w:szCs w:val="24"/>
        </w:rPr>
        <w:t xml:space="preserve">novel functions </w:t>
      </w:r>
      <w:r w:rsidR="007B3D9C" w:rsidRPr="007B3D9C">
        <w:rPr>
          <w:rFonts w:ascii="Times New Roman" w:hAnsi="Times New Roman" w:cs="Times New Roman"/>
          <w:sz w:val="24"/>
          <w:szCs w:val="24"/>
        </w:rPr>
        <w:t xml:space="preserve">that </w:t>
      </w:r>
      <w:r w:rsidR="00524784">
        <w:rPr>
          <w:rFonts w:ascii="Times New Roman" w:hAnsi="Times New Roman" w:cs="Times New Roman"/>
          <w:sz w:val="24"/>
          <w:szCs w:val="24"/>
        </w:rPr>
        <w:t xml:space="preserve">facilitate Landsat </w:t>
      </w:r>
      <w:r w:rsidR="007B3D9C" w:rsidRPr="007B3D9C">
        <w:rPr>
          <w:rFonts w:ascii="Times New Roman" w:hAnsi="Times New Roman" w:cs="Times New Roman"/>
          <w:sz w:val="24"/>
          <w:szCs w:val="24"/>
        </w:rPr>
        <w:t xml:space="preserve">data </w:t>
      </w:r>
      <w:r w:rsidR="00524784">
        <w:rPr>
          <w:rFonts w:ascii="Times New Roman" w:hAnsi="Times New Roman" w:cs="Times New Roman"/>
          <w:sz w:val="24"/>
          <w:szCs w:val="24"/>
        </w:rPr>
        <w:t>extraction</w:t>
      </w:r>
      <w:r w:rsidR="007B3D9C" w:rsidRPr="007B3D9C">
        <w:rPr>
          <w:rFonts w:ascii="Times New Roman" w:hAnsi="Times New Roman" w:cs="Times New Roman"/>
          <w:sz w:val="24"/>
          <w:szCs w:val="24"/>
        </w:rPr>
        <w:t xml:space="preserve">, preparation, and analysis </w:t>
      </w:r>
      <w:r w:rsidR="007B3D9C">
        <w:rPr>
          <w:rFonts w:ascii="Times New Roman" w:hAnsi="Times New Roman" w:cs="Times New Roman"/>
          <w:sz w:val="24"/>
          <w:szCs w:val="24"/>
        </w:rPr>
        <w:t xml:space="preserve">within the </w:t>
      </w:r>
      <w:r w:rsidR="009C68F5">
        <w:rPr>
          <w:rFonts w:ascii="Times New Roman" w:hAnsi="Times New Roman" w:cs="Times New Roman"/>
          <w:sz w:val="24"/>
          <w:szCs w:val="24"/>
        </w:rPr>
        <w:t xml:space="preserve">free, </w:t>
      </w:r>
      <w:r w:rsidR="000836F0">
        <w:rPr>
          <w:rFonts w:ascii="Times New Roman" w:hAnsi="Times New Roman" w:cs="Times New Roman"/>
          <w:sz w:val="24"/>
          <w:szCs w:val="24"/>
        </w:rPr>
        <w:t>open-</w:t>
      </w:r>
      <w:r w:rsidR="009C68F5">
        <w:rPr>
          <w:rFonts w:ascii="Times New Roman" w:hAnsi="Times New Roman" w:cs="Times New Roman"/>
          <w:sz w:val="24"/>
          <w:szCs w:val="24"/>
        </w:rPr>
        <w:t xml:space="preserve">source, and widely-used </w:t>
      </w:r>
      <w:r w:rsidR="007B3D9C">
        <w:rPr>
          <w:rFonts w:ascii="Times New Roman" w:hAnsi="Times New Roman" w:cs="Times New Roman"/>
          <w:sz w:val="24"/>
          <w:szCs w:val="24"/>
        </w:rPr>
        <w:t xml:space="preserve">R software environment </w:t>
      </w:r>
      <w:r w:rsidR="007B3D9C">
        <w:rPr>
          <w:rFonts w:ascii="Times New Roman" w:hAnsi="Times New Roman" w:cs="Times New Roman"/>
          <w:sz w:val="24"/>
          <w:szCs w:val="24"/>
        </w:rPr>
        <w:fldChar w:fldCharType="begin"/>
      </w:r>
      <w:r w:rsidR="007B3D9C">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7B3D9C">
        <w:rPr>
          <w:rFonts w:ascii="Times New Roman" w:hAnsi="Times New Roman" w:cs="Times New Roman"/>
          <w:sz w:val="24"/>
          <w:szCs w:val="24"/>
        </w:rPr>
        <w:fldChar w:fldCharType="separate"/>
      </w:r>
      <w:r w:rsidR="007B3D9C">
        <w:rPr>
          <w:rFonts w:ascii="Times New Roman" w:hAnsi="Times New Roman" w:cs="Times New Roman"/>
          <w:noProof/>
          <w:sz w:val="24"/>
          <w:szCs w:val="24"/>
        </w:rPr>
        <w:t>(R Core Team 2020)</w:t>
      </w:r>
      <w:r w:rsidR="007B3D9C">
        <w:rPr>
          <w:rFonts w:ascii="Times New Roman" w:hAnsi="Times New Roman" w:cs="Times New Roman"/>
          <w:sz w:val="24"/>
          <w:szCs w:val="24"/>
        </w:rPr>
        <w:fldChar w:fldCharType="end"/>
      </w:r>
      <w:r w:rsidR="007B3D9C">
        <w:rPr>
          <w:rFonts w:ascii="Times New Roman" w:hAnsi="Times New Roman" w:cs="Times New Roman"/>
          <w:sz w:val="24"/>
          <w:szCs w:val="24"/>
        </w:rPr>
        <w:t>.</w:t>
      </w:r>
      <w:r w:rsidR="00EC5E6F">
        <w:rPr>
          <w:rFonts w:ascii="Times New Roman" w:hAnsi="Times New Roman" w:cs="Times New Roman"/>
          <w:sz w:val="24"/>
          <w:szCs w:val="24"/>
        </w:rPr>
        <w:t xml:space="preserve"> </w:t>
      </w:r>
      <w:r w:rsidR="009C68F5">
        <w:rPr>
          <w:rFonts w:ascii="Times New Roman" w:hAnsi="Times New Roman" w:cs="Times New Roman"/>
          <w:sz w:val="24"/>
          <w:szCs w:val="24"/>
        </w:rPr>
        <w:t xml:space="preserve">The R software environment for statistical computing runs on multiple computing platforms (UNIX, Windows, MacOS) and provides state-of-the-art tools for data analysis visualization </w:t>
      </w:r>
      <w:r w:rsidR="004D618D">
        <w:rPr>
          <w:rFonts w:ascii="Times New Roman" w:hAnsi="Times New Roman" w:cs="Times New Roman"/>
          <w:sz w:val="24"/>
          <w:szCs w:val="24"/>
        </w:rPr>
        <w:t xml:space="preserve">developed by a global user community </w:t>
      </w:r>
      <w:r w:rsidR="009C68F5">
        <w:rPr>
          <w:rFonts w:ascii="Times New Roman" w:hAnsi="Times New Roman" w:cs="Times New Roman"/>
          <w:sz w:val="24"/>
          <w:szCs w:val="24"/>
        </w:rPr>
        <w:fldChar w:fldCharType="begin"/>
      </w:r>
      <w:r w:rsidR="009C68F5">
        <w:rPr>
          <w:rFonts w:ascii="Times New Roman" w:hAnsi="Times New Roman" w:cs="Times New Roman"/>
          <w:sz w:val="24"/>
          <w:szCs w:val="24"/>
        </w:rPr>
        <w:instrText xml:space="preserve"> ADDIN EN.CITE &lt;EndNote&gt;&lt;Cite&gt;&lt;Author&gt;R Core Team&lt;/Author&gt;&lt;Year&gt;2020&lt;/Year&gt;&lt;RecNum&gt;1126&lt;/RecNum&gt;&lt;DisplayText&gt;(R Core Team 2020)&lt;/DisplayText&gt;&lt;record&gt;&lt;rec-number&gt;1126&lt;/rec-number&gt;&lt;foreign-keys&gt;&lt;key app="EN" db-id="przrz2xfys0et6es02qx0adprs59z2erxf5t" timestamp="0"&gt;1126&lt;/key&gt;&lt;/foreign-keys&gt;&lt;ref-type name="Book"&gt;6&lt;/ref-type&gt;&lt;contributors&gt;&lt;authors&gt;&lt;author&gt;R Core Team,&lt;/author&gt;&lt;/authors&gt;&lt;/contributors&gt;&lt;titles&gt;&lt;title&gt;R: A Language and Environment for Statistical Computing&lt;/title&gt;&lt;/titles&gt;&lt;dates&gt;&lt;year&gt;2020&lt;/year&gt;&lt;/dates&gt;&lt;pub-location&gt;Vienna&lt;/pub-location&gt;&lt;publisher&gt;R Foundation for Statistical Computing&lt;/publisher&gt;&lt;urls&gt;&lt;related-urls&gt;&lt;url&gt;http://www.r-project.org/&lt;/url&gt;&lt;/related-urls&gt;&lt;/urls&gt;&lt;/record&gt;&lt;/Cite&gt;&lt;/EndNote&gt;</w:instrText>
      </w:r>
      <w:r w:rsidR="009C68F5">
        <w:rPr>
          <w:rFonts w:ascii="Times New Roman" w:hAnsi="Times New Roman" w:cs="Times New Roman"/>
          <w:sz w:val="24"/>
          <w:szCs w:val="24"/>
        </w:rPr>
        <w:fldChar w:fldCharType="separate"/>
      </w:r>
      <w:r w:rsidR="009C68F5">
        <w:rPr>
          <w:rFonts w:ascii="Times New Roman" w:hAnsi="Times New Roman" w:cs="Times New Roman"/>
          <w:noProof/>
          <w:sz w:val="24"/>
          <w:szCs w:val="24"/>
        </w:rPr>
        <w:t>(R Core Team 2020)</w:t>
      </w:r>
      <w:r w:rsidR="009C68F5">
        <w:rPr>
          <w:rFonts w:ascii="Times New Roman" w:hAnsi="Times New Roman" w:cs="Times New Roman"/>
          <w:sz w:val="24"/>
          <w:szCs w:val="24"/>
        </w:rPr>
        <w:fldChar w:fldCharType="end"/>
      </w:r>
      <w:r w:rsidR="009C68F5">
        <w:rPr>
          <w:rFonts w:ascii="Times New Roman" w:hAnsi="Times New Roman" w:cs="Times New Roman"/>
          <w:sz w:val="24"/>
          <w:szCs w:val="24"/>
        </w:rPr>
        <w:t xml:space="preserve">. </w:t>
      </w:r>
      <w:r w:rsidR="00BC11CC">
        <w:rPr>
          <w:rFonts w:ascii="Times New Roman" w:hAnsi="Times New Roman" w:cs="Times New Roman"/>
          <w:sz w:val="24"/>
          <w:szCs w:val="24"/>
        </w:rPr>
        <w:t xml:space="preserve">Several R packages currently exist for accessing and processing Landsat data, </w:t>
      </w:r>
      <w:r w:rsidR="00581C05">
        <w:rPr>
          <w:rFonts w:ascii="Times New Roman" w:hAnsi="Times New Roman" w:cs="Times New Roman"/>
          <w:sz w:val="24"/>
          <w:szCs w:val="24"/>
        </w:rPr>
        <w:t xml:space="preserve">including </w:t>
      </w:r>
      <w:proofErr w:type="spellStart"/>
      <w:r w:rsidR="00BC11CC" w:rsidRPr="00BC11CC">
        <w:rPr>
          <w:rFonts w:ascii="Times New Roman" w:hAnsi="Times New Roman" w:cs="Times New Roman"/>
          <w:i/>
          <w:iCs/>
          <w:sz w:val="24"/>
          <w:szCs w:val="24"/>
        </w:rPr>
        <w:t>l</w:t>
      </w:r>
      <w:r w:rsidR="00BC11CC">
        <w:rPr>
          <w:rFonts w:ascii="Times New Roman" w:hAnsi="Times New Roman" w:cs="Times New Roman"/>
          <w:i/>
          <w:iCs/>
          <w:sz w:val="24"/>
          <w:szCs w:val="24"/>
        </w:rPr>
        <w:t>andsat</w:t>
      </w:r>
      <w:proofErr w:type="spellEnd"/>
      <w:r w:rsidR="00BC11CC">
        <w:rPr>
          <w:rFonts w:ascii="Times New Roman" w:hAnsi="Times New Roman" w:cs="Times New Roman"/>
          <w:sz w:val="24"/>
          <w:szCs w:val="24"/>
        </w:rPr>
        <w:t xml:space="preserve"> </w:t>
      </w:r>
      <w:r w:rsidR="00BC11CC">
        <w:rPr>
          <w:rFonts w:ascii="Times New Roman" w:hAnsi="Times New Roman" w:cs="Times New Roman"/>
          <w:sz w:val="24"/>
          <w:szCs w:val="24"/>
        </w:rPr>
        <w:fldChar w:fldCharType="begin"/>
      </w:r>
      <w:r w:rsidR="00BC11CC">
        <w:rPr>
          <w:rFonts w:ascii="Times New Roman" w:hAnsi="Times New Roman" w:cs="Times New Roman"/>
          <w:sz w:val="24"/>
          <w:szCs w:val="24"/>
        </w:rPr>
        <w:instrText xml:space="preserve"> ADDIN EN.CITE &lt;EndNote&gt;&lt;Cite&gt;&lt;Author&gt;Goslee&lt;/Author&gt;&lt;Year&gt;2011&lt;/Year&gt;&lt;RecNum&gt;902&lt;/RecNum&gt;&lt;DisplayText&gt;(Goslee 2011)&lt;/DisplayText&gt;&lt;record&gt;&lt;rec-number&gt;902&lt;/rec-number&gt;&lt;foreign-keys&gt;&lt;key app="EN" db-id="przrz2xfys0et6es02qx0adprs59z2erxf5t" timestamp="0"&gt;902&lt;/key&gt;&lt;/foreign-keys&gt;&lt;ref-type name="Journal Article"&gt;17&lt;/ref-type&gt;&lt;contributors&gt;&lt;authors&gt;&lt;author&gt;Goslee, S.&lt;/author&gt;&lt;/authors&gt;&lt;/contributors&gt;&lt;titles&gt;&lt;title&gt;Analyzing remote sensing data in R: The Landsat Package&lt;/title&gt;&lt;secondary-title&gt;The Journal of Statistial Software&lt;/secondary-title&gt;&lt;/titles&gt;&lt;volume&gt;43&lt;/volume&gt;&lt;number&gt;4&lt;/number&gt;&lt;dates&gt;&lt;year&gt;2011&lt;/year&gt;&lt;/dates&gt;&lt;urls&gt;&lt;/urls&gt;&lt;/record&gt;&lt;/Cite&gt;&lt;/EndNote&gt;</w:instrText>
      </w:r>
      <w:r w:rsidR="00BC11CC">
        <w:rPr>
          <w:rFonts w:ascii="Times New Roman" w:hAnsi="Times New Roman" w:cs="Times New Roman"/>
          <w:sz w:val="24"/>
          <w:szCs w:val="24"/>
        </w:rPr>
        <w:fldChar w:fldCharType="separate"/>
      </w:r>
      <w:r w:rsidR="00BC11CC">
        <w:rPr>
          <w:rFonts w:ascii="Times New Roman" w:hAnsi="Times New Roman" w:cs="Times New Roman"/>
          <w:noProof/>
          <w:sz w:val="24"/>
          <w:szCs w:val="24"/>
        </w:rPr>
        <w:t>(Goslee 2011)</w:t>
      </w:r>
      <w:r w:rsidR="00BC11CC">
        <w:rPr>
          <w:rFonts w:ascii="Times New Roman" w:hAnsi="Times New Roman" w:cs="Times New Roman"/>
          <w:sz w:val="24"/>
          <w:szCs w:val="24"/>
        </w:rPr>
        <w:fldChar w:fldCharType="end"/>
      </w:r>
      <w:r w:rsidR="00BC11CC">
        <w:rPr>
          <w:rFonts w:ascii="Times New Roman" w:hAnsi="Times New Roman" w:cs="Times New Roman"/>
          <w:sz w:val="24"/>
          <w:szCs w:val="24"/>
        </w:rPr>
        <w:t xml:space="preserve">, </w:t>
      </w:r>
      <w:r w:rsidR="00BC11CC" w:rsidRPr="00BC11CC">
        <w:rPr>
          <w:rFonts w:ascii="Times New Roman" w:hAnsi="Times New Roman" w:cs="Times New Roman"/>
          <w:i/>
          <w:iCs/>
          <w:sz w:val="24"/>
          <w:szCs w:val="24"/>
        </w:rPr>
        <w:t>landsat8</w:t>
      </w:r>
      <w:r w:rsidR="0039029E">
        <w:rPr>
          <w:rFonts w:ascii="Times New Roman" w:hAnsi="Times New Roman" w:cs="Times New Roman"/>
          <w:i/>
          <w:iCs/>
          <w:sz w:val="24"/>
          <w:szCs w:val="24"/>
        </w:rPr>
        <w:t xml:space="preserve"> </w:t>
      </w:r>
      <w:r w:rsidR="0039029E" w:rsidRPr="0039029E">
        <w:rPr>
          <w:rFonts w:ascii="Times New Roman" w:hAnsi="Times New Roman" w:cs="Times New Roman"/>
          <w:sz w:val="24"/>
          <w:szCs w:val="24"/>
        </w:rPr>
        <w:fldChar w:fldCharType="begin"/>
      </w:r>
      <w:r w:rsidR="0039029E" w:rsidRPr="0039029E">
        <w:rPr>
          <w:rFonts w:ascii="Times New Roman" w:hAnsi="Times New Roman" w:cs="Times New Roman"/>
          <w:sz w:val="24"/>
          <w:szCs w:val="24"/>
        </w:rPr>
        <w:instrText xml:space="preserve"> ADDIN EN.CITE &lt;EndNote&gt;&lt;Cite&gt;&lt;Author&gt;dos Santos&lt;/Author&gt;&lt;Year&gt;2017&lt;/Year&gt;&lt;RecNum&gt;4602&lt;/RecNum&gt;&lt;DisplayText&gt;(dos Santos 2017)&lt;/DisplayText&gt;&lt;record&gt;&lt;rec-number&gt;4602&lt;/rec-number&gt;&lt;foreign-keys&gt;&lt;key app="EN" db-id="przrz2xfys0et6es02qx0adprs59z2erxf5t" timestamp="1631288744"&gt;4602&lt;/key&gt;&lt;/foreign-keys&gt;&lt;ref-type name="Book"&gt;6&lt;/ref-type&gt;&lt;contributors&gt;&lt;authors&gt;&lt;author&gt;dos Santos, Alexandre&lt;/author&gt;&lt;/authors&gt;&lt;/contributors&gt;&lt;titles&gt;&lt;title&gt;landsat8: Landsat 8 Imagery Rescaled to Reflectance, Radiance and/or&amp;#xD;Temperature. R package version 0.1-10. https://CRAN.R-project.org/package=landsat8&lt;/title&gt;&lt;/titles&gt;&lt;dates&gt;&lt;year&gt;2017&lt;/year&gt;&lt;/dates&gt;&lt;urls&gt;&lt;/urls&gt;&lt;/record&gt;&lt;/Cite&gt;&lt;/EndNote&gt;</w:instrText>
      </w:r>
      <w:r w:rsidR="0039029E" w:rsidRPr="0039029E">
        <w:rPr>
          <w:rFonts w:ascii="Times New Roman" w:hAnsi="Times New Roman" w:cs="Times New Roman"/>
          <w:sz w:val="24"/>
          <w:szCs w:val="24"/>
        </w:rPr>
        <w:fldChar w:fldCharType="separate"/>
      </w:r>
      <w:r w:rsidR="0039029E" w:rsidRPr="0039029E">
        <w:rPr>
          <w:rFonts w:ascii="Times New Roman" w:hAnsi="Times New Roman" w:cs="Times New Roman"/>
          <w:noProof/>
          <w:sz w:val="24"/>
          <w:szCs w:val="24"/>
        </w:rPr>
        <w:t>(dos Santos 2017)</w:t>
      </w:r>
      <w:r w:rsidR="0039029E" w:rsidRPr="0039029E">
        <w:rPr>
          <w:rFonts w:ascii="Times New Roman" w:hAnsi="Times New Roman" w:cs="Times New Roman"/>
          <w:sz w:val="24"/>
          <w:szCs w:val="24"/>
        </w:rPr>
        <w:fldChar w:fldCharType="end"/>
      </w:r>
      <w:r w:rsidR="00BC11CC">
        <w:rPr>
          <w:rFonts w:ascii="Times New Roman" w:hAnsi="Times New Roman" w:cs="Times New Roman"/>
          <w:sz w:val="24"/>
          <w:szCs w:val="24"/>
        </w:rPr>
        <w:t xml:space="preserve">, and </w:t>
      </w:r>
      <w:proofErr w:type="spellStart"/>
      <w:r w:rsidR="00BC11CC" w:rsidRPr="00BC11CC">
        <w:rPr>
          <w:rFonts w:ascii="Times New Roman" w:hAnsi="Times New Roman" w:cs="Times New Roman"/>
          <w:i/>
          <w:iCs/>
          <w:sz w:val="24"/>
          <w:szCs w:val="24"/>
        </w:rPr>
        <w:t>rLandsat</w:t>
      </w:r>
      <w:proofErr w:type="spellEnd"/>
      <w:r w:rsidR="00891EB6">
        <w:rPr>
          <w:rFonts w:ascii="Times New Roman" w:hAnsi="Times New Roman" w:cs="Times New Roman"/>
          <w:i/>
          <w:iCs/>
          <w:sz w:val="24"/>
          <w:szCs w:val="24"/>
        </w:rPr>
        <w:t xml:space="preserve"> </w:t>
      </w:r>
      <w:r w:rsidR="00891EB6">
        <w:rPr>
          <w:rFonts w:ascii="Times New Roman" w:hAnsi="Times New Roman" w:cs="Times New Roman"/>
          <w:sz w:val="24"/>
          <w:szCs w:val="24"/>
        </w:rPr>
        <w:t>(</w:t>
      </w:r>
      <w:r w:rsidR="00891EB6" w:rsidRPr="00891EB6">
        <w:rPr>
          <w:rFonts w:ascii="Times New Roman" w:hAnsi="Times New Roman" w:cs="Times New Roman"/>
          <w:sz w:val="24"/>
          <w:szCs w:val="24"/>
          <w:highlight w:val="yellow"/>
        </w:rPr>
        <w:t>ref</w:t>
      </w:r>
      <w:r w:rsidR="00891EB6">
        <w:rPr>
          <w:rFonts w:ascii="Times New Roman" w:hAnsi="Times New Roman" w:cs="Times New Roman"/>
          <w:sz w:val="24"/>
          <w:szCs w:val="24"/>
        </w:rPr>
        <w:t>)</w:t>
      </w:r>
      <w:r w:rsidR="001A5ABB">
        <w:rPr>
          <w:rFonts w:ascii="Times New Roman" w:hAnsi="Times New Roman" w:cs="Times New Roman"/>
          <w:sz w:val="24"/>
          <w:szCs w:val="24"/>
        </w:rPr>
        <w:t xml:space="preserve">. </w:t>
      </w:r>
      <w:commentRangeStart w:id="1"/>
      <w:r w:rsidR="00A07B97" w:rsidRPr="00581C05">
        <w:rPr>
          <w:rFonts w:ascii="Times New Roman" w:hAnsi="Times New Roman" w:cs="Times New Roman"/>
          <w:sz w:val="24"/>
          <w:szCs w:val="24"/>
        </w:rPr>
        <w:t xml:space="preserve">The </w:t>
      </w:r>
      <w:proofErr w:type="spellStart"/>
      <w:r w:rsidR="00A07B97" w:rsidRPr="00581C05">
        <w:rPr>
          <w:rFonts w:ascii="Times New Roman" w:hAnsi="Times New Roman" w:cs="Times New Roman"/>
          <w:i/>
          <w:iCs/>
          <w:sz w:val="24"/>
          <w:szCs w:val="24"/>
        </w:rPr>
        <w:t>landsat</w:t>
      </w:r>
      <w:proofErr w:type="spellEnd"/>
      <w:r w:rsidR="00A07B97" w:rsidRPr="00581C05">
        <w:rPr>
          <w:rFonts w:ascii="Times New Roman" w:hAnsi="Times New Roman" w:cs="Times New Roman"/>
          <w:sz w:val="24"/>
          <w:szCs w:val="24"/>
        </w:rPr>
        <w:t xml:space="preserve"> package provides functions for radiometric and topographic correction of Landsat</w:t>
      </w:r>
      <w:r w:rsidR="00581C05">
        <w:rPr>
          <w:rFonts w:ascii="Times New Roman" w:hAnsi="Times New Roman" w:cs="Times New Roman"/>
          <w:sz w:val="24"/>
          <w:szCs w:val="24"/>
        </w:rPr>
        <w:t xml:space="preserve"> scenes;</w:t>
      </w:r>
      <w:r w:rsidR="00A07B97" w:rsidRPr="00581C05">
        <w:rPr>
          <w:rFonts w:ascii="Times New Roman" w:hAnsi="Times New Roman" w:cs="Times New Roman"/>
          <w:sz w:val="24"/>
          <w:szCs w:val="24"/>
        </w:rPr>
        <w:t xml:space="preserve"> </w:t>
      </w:r>
      <w:proofErr w:type="spellStart"/>
      <w:r w:rsidR="00A07B97" w:rsidRPr="00581C05">
        <w:rPr>
          <w:rFonts w:ascii="Times New Roman" w:hAnsi="Times New Roman" w:cs="Times New Roman"/>
          <w:i/>
          <w:iCs/>
          <w:sz w:val="24"/>
          <w:szCs w:val="24"/>
        </w:rPr>
        <w:t>rLandsat</w:t>
      </w:r>
      <w:proofErr w:type="spellEnd"/>
      <w:r w:rsidR="00A07B97" w:rsidRPr="00581C05">
        <w:rPr>
          <w:rFonts w:ascii="Times New Roman" w:hAnsi="Times New Roman" w:cs="Times New Roman"/>
          <w:i/>
          <w:iCs/>
          <w:sz w:val="24"/>
          <w:szCs w:val="24"/>
        </w:rPr>
        <w:t xml:space="preserve"> </w:t>
      </w:r>
      <w:r w:rsidR="00581C05" w:rsidRPr="00581C05">
        <w:rPr>
          <w:rFonts w:ascii="Times New Roman" w:hAnsi="Times New Roman" w:cs="Times New Roman"/>
          <w:sz w:val="24"/>
          <w:szCs w:val="24"/>
        </w:rPr>
        <w:t xml:space="preserve">provides </w:t>
      </w:r>
      <w:r w:rsidR="00A07B97" w:rsidRPr="00581C05">
        <w:rPr>
          <w:rFonts w:ascii="Times New Roman" w:hAnsi="Times New Roman" w:cs="Times New Roman"/>
          <w:sz w:val="24"/>
          <w:szCs w:val="24"/>
        </w:rPr>
        <w:t>functions for searching and downloading Landsat 8 scenes from the USGS</w:t>
      </w:r>
      <w:r w:rsidR="00581C05">
        <w:rPr>
          <w:rFonts w:ascii="Times New Roman" w:hAnsi="Times New Roman" w:cs="Times New Roman"/>
          <w:sz w:val="24"/>
          <w:szCs w:val="24"/>
        </w:rPr>
        <w:t>;</w:t>
      </w:r>
      <w:r w:rsidR="00A07B97" w:rsidRPr="00581C05">
        <w:rPr>
          <w:rFonts w:ascii="Times New Roman" w:hAnsi="Times New Roman" w:cs="Times New Roman"/>
          <w:sz w:val="24"/>
          <w:szCs w:val="24"/>
        </w:rPr>
        <w:t xml:space="preserve"> and</w:t>
      </w:r>
      <w:r w:rsidR="00581C05">
        <w:rPr>
          <w:rFonts w:ascii="Times New Roman" w:hAnsi="Times New Roman" w:cs="Times New Roman"/>
          <w:sz w:val="24"/>
          <w:szCs w:val="24"/>
        </w:rPr>
        <w:t xml:space="preserve"> </w:t>
      </w:r>
      <w:r w:rsidR="00581C05" w:rsidRPr="00581C05">
        <w:rPr>
          <w:rFonts w:ascii="Times New Roman" w:hAnsi="Times New Roman" w:cs="Times New Roman"/>
          <w:i/>
          <w:iCs/>
          <w:sz w:val="24"/>
          <w:szCs w:val="24"/>
        </w:rPr>
        <w:t>landsat8</w:t>
      </w:r>
      <w:r w:rsidR="00581C05">
        <w:rPr>
          <w:rFonts w:ascii="Times New Roman" w:hAnsi="Times New Roman" w:cs="Times New Roman"/>
          <w:sz w:val="24"/>
          <w:szCs w:val="24"/>
        </w:rPr>
        <w:t xml:space="preserve"> provides functions for computing top of atmosphere reflectance, radiance, and/or brightness temperature on Landsat scenes</w:t>
      </w:r>
      <w:r w:rsidR="00EC5E6F">
        <w:rPr>
          <w:rFonts w:ascii="Times New Roman" w:hAnsi="Times New Roman" w:cs="Times New Roman"/>
          <w:sz w:val="24"/>
          <w:szCs w:val="24"/>
        </w:rPr>
        <w:t>.</w:t>
      </w:r>
      <w:r w:rsidR="0049628C">
        <w:rPr>
          <w:rFonts w:ascii="Times New Roman" w:hAnsi="Times New Roman" w:cs="Times New Roman"/>
          <w:sz w:val="24"/>
          <w:szCs w:val="24"/>
        </w:rPr>
        <w:t xml:space="preserve"> </w:t>
      </w:r>
    </w:p>
    <w:p w14:paraId="60F0923E" w14:textId="1F479AF8" w:rsidR="008A516D" w:rsidRDefault="008A516D" w:rsidP="00211EE3">
      <w:pPr>
        <w:pStyle w:val="NoSpacing"/>
        <w:rPr>
          <w:rFonts w:ascii="Times New Roman" w:hAnsi="Times New Roman" w:cs="Times New Roman"/>
          <w:sz w:val="24"/>
          <w:szCs w:val="24"/>
        </w:rPr>
      </w:pPr>
      <w:r>
        <w:rPr>
          <w:rFonts w:ascii="Times New Roman" w:hAnsi="Times New Roman" w:cs="Times New Roman"/>
          <w:sz w:val="24"/>
          <w:szCs w:val="24"/>
        </w:rPr>
        <w:t>Nevertheless, there does not currently exist</w:t>
      </w:r>
      <w:r w:rsidR="00DD4372" w:rsidRPr="00DD4372">
        <w:rPr>
          <w:rFonts w:ascii="Times New Roman" w:hAnsi="Times New Roman" w:cs="Times New Roman"/>
          <w:sz w:val="24"/>
          <w:szCs w:val="24"/>
          <w:highlight w:val="yellow"/>
        </w:rPr>
        <w:t>….</w:t>
      </w:r>
      <w:r w:rsidR="00DD4372">
        <w:rPr>
          <w:rFonts w:ascii="Times New Roman" w:hAnsi="Times New Roman" w:cs="Times New Roman"/>
          <w:sz w:val="24"/>
          <w:szCs w:val="24"/>
        </w:rPr>
        <w:t xml:space="preserve"> </w:t>
      </w:r>
      <w:r>
        <w:rPr>
          <w:rFonts w:ascii="Times New Roman" w:hAnsi="Times New Roman" w:cs="Times New Roman"/>
          <w:sz w:val="24"/>
          <w:szCs w:val="24"/>
        </w:rPr>
        <w:t xml:space="preserve"> </w:t>
      </w:r>
      <w:r w:rsidR="002F69EB">
        <w:rPr>
          <w:rFonts w:ascii="Times New Roman" w:hAnsi="Times New Roman" w:cs="Times New Roman"/>
          <w:sz w:val="24"/>
          <w:szCs w:val="24"/>
        </w:rPr>
        <w:t xml:space="preserve"> </w:t>
      </w:r>
      <w:commentRangeEnd w:id="1"/>
      <w:r>
        <w:rPr>
          <w:rStyle w:val="CommentReference"/>
        </w:rPr>
        <w:commentReference w:id="1"/>
      </w:r>
    </w:p>
    <w:p w14:paraId="59C251C3" w14:textId="4025ED50" w:rsidR="008A516D" w:rsidRPr="00FE4304" w:rsidRDefault="004252F6" w:rsidP="00DD4372">
      <w:pPr>
        <w:pStyle w:val="NoSpacing"/>
        <w:ind w:firstLine="720"/>
        <w:rPr>
          <w:rFonts w:ascii="Times New Roman" w:hAnsi="Times New Roman" w:cs="Times New Roman"/>
          <w:sz w:val="24"/>
          <w:szCs w:val="24"/>
        </w:rPr>
      </w:pPr>
      <w:r w:rsidRPr="004252F6">
        <w:rPr>
          <w:rFonts w:ascii="Times New Roman" w:hAnsi="Times New Roman" w:cs="Times New Roman"/>
          <w:sz w:val="24"/>
          <w:szCs w:val="24"/>
        </w:rPr>
        <w:t xml:space="preserve">The new </w:t>
      </w:r>
      <w:r w:rsidRPr="004252F6">
        <w:rPr>
          <w:rFonts w:ascii="Times New Roman" w:hAnsi="Times New Roman" w:cs="Times New Roman"/>
          <w:i/>
          <w:iCs/>
          <w:sz w:val="24"/>
          <w:szCs w:val="24"/>
        </w:rPr>
        <w:t>lsatTS</w:t>
      </w:r>
      <w:r w:rsidRPr="004252F6">
        <w:rPr>
          <w:rFonts w:ascii="Times New Roman" w:hAnsi="Times New Roman" w:cs="Times New Roman"/>
          <w:sz w:val="24"/>
          <w:szCs w:val="24"/>
        </w:rPr>
        <w:t xml:space="preserve"> package is unique in that</w:t>
      </w:r>
      <w:r w:rsidR="00211EE3">
        <w:rPr>
          <w:rFonts w:ascii="Times New Roman" w:hAnsi="Times New Roman" w:cs="Times New Roman"/>
          <w:sz w:val="24"/>
          <w:szCs w:val="24"/>
        </w:rPr>
        <w:t xml:space="preserve"> it provides a </w:t>
      </w:r>
      <w:r w:rsidR="00211EE3" w:rsidRPr="007B3D9C">
        <w:rPr>
          <w:rFonts w:ascii="Times New Roman" w:hAnsi="Times New Roman" w:cs="Times New Roman"/>
          <w:sz w:val="24"/>
          <w:szCs w:val="24"/>
        </w:rPr>
        <w:t>coherent framework</w:t>
      </w:r>
      <w:r w:rsidR="00211EE3">
        <w:rPr>
          <w:rFonts w:ascii="Times New Roman" w:hAnsi="Times New Roman" w:cs="Times New Roman"/>
          <w:sz w:val="24"/>
          <w:szCs w:val="24"/>
        </w:rPr>
        <w:t xml:space="preserve"> for sample-based time series analyses of spectral indices</w:t>
      </w:r>
      <w:r w:rsidR="0049628C">
        <w:rPr>
          <w:rFonts w:ascii="Times New Roman" w:hAnsi="Times New Roman" w:cs="Times New Roman"/>
          <w:sz w:val="24"/>
          <w:szCs w:val="24"/>
        </w:rPr>
        <w:t xml:space="preserve"> derived from surface reflectance measured by the </w:t>
      </w:r>
      <w:r w:rsidR="0049628C">
        <w:rPr>
          <w:rFonts w:ascii="Times New Roman" w:hAnsi="Times New Roman" w:cs="Times New Roman"/>
          <w:sz w:val="24"/>
          <w:szCs w:val="24"/>
        </w:rPr>
        <w:lastRenderedPageBreak/>
        <w:t>Landsat satellite series</w:t>
      </w:r>
      <w:r w:rsidR="00211EE3">
        <w:rPr>
          <w:rFonts w:ascii="Times New Roman" w:hAnsi="Times New Roman" w:cs="Times New Roman"/>
          <w:sz w:val="24"/>
          <w:szCs w:val="24"/>
        </w:rPr>
        <w:t>.</w:t>
      </w:r>
      <w:r w:rsidR="00AA5E20">
        <w:rPr>
          <w:rFonts w:ascii="Times New Roman" w:hAnsi="Times New Roman" w:cs="Times New Roman"/>
          <w:sz w:val="24"/>
          <w:szCs w:val="24"/>
        </w:rPr>
        <w:t xml:space="preserve"> </w:t>
      </w:r>
      <w:r w:rsidR="008A516D" w:rsidRPr="009C68F5">
        <w:rPr>
          <w:rFonts w:ascii="Times New Roman" w:hAnsi="Times New Roman" w:cs="Times New Roman"/>
          <w:i/>
          <w:iCs/>
          <w:sz w:val="24"/>
          <w:szCs w:val="24"/>
        </w:rPr>
        <w:t>lsatTS</w:t>
      </w:r>
      <w:r w:rsidR="008A516D">
        <w:rPr>
          <w:rFonts w:ascii="Times New Roman" w:hAnsi="Times New Roman" w:cs="Times New Roman"/>
          <w:sz w:val="24"/>
          <w:szCs w:val="24"/>
        </w:rPr>
        <w:t xml:space="preserve"> </w:t>
      </w:r>
      <w:r w:rsidR="008A516D" w:rsidRPr="00E11FF4">
        <w:rPr>
          <w:rFonts w:ascii="Times New Roman" w:hAnsi="Times New Roman" w:cs="Times New Roman"/>
          <w:sz w:val="24"/>
          <w:szCs w:val="24"/>
        </w:rPr>
        <w:t xml:space="preserve">includes functions for </w:t>
      </w:r>
      <w:r w:rsidR="008A516D">
        <w:rPr>
          <w:rFonts w:ascii="Times New Roman" w:hAnsi="Times New Roman" w:cs="Times New Roman"/>
          <w:sz w:val="24"/>
          <w:szCs w:val="24"/>
        </w:rPr>
        <w:t xml:space="preserve">sample-based </w:t>
      </w:r>
      <w:r w:rsidR="008A516D" w:rsidRPr="00E11FF4">
        <w:rPr>
          <w:rFonts w:ascii="Times New Roman" w:hAnsi="Times New Roman" w:cs="Times New Roman"/>
          <w:sz w:val="24"/>
          <w:szCs w:val="24"/>
        </w:rPr>
        <w:t>extract</w:t>
      </w:r>
      <w:r w:rsidR="008A516D">
        <w:rPr>
          <w:rFonts w:ascii="Times New Roman" w:hAnsi="Times New Roman" w:cs="Times New Roman"/>
          <w:sz w:val="24"/>
          <w:szCs w:val="24"/>
        </w:rPr>
        <w:t xml:space="preserve">ion of </w:t>
      </w:r>
      <w:r w:rsidR="008A516D" w:rsidRPr="00E11FF4">
        <w:rPr>
          <w:rFonts w:ascii="Times New Roman" w:hAnsi="Times New Roman" w:cs="Times New Roman"/>
          <w:sz w:val="24"/>
          <w:szCs w:val="24"/>
        </w:rPr>
        <w:t xml:space="preserve">full data records </w:t>
      </w:r>
      <w:r w:rsidR="008A516D">
        <w:rPr>
          <w:rFonts w:ascii="Times New Roman" w:hAnsi="Times New Roman" w:cs="Times New Roman"/>
          <w:sz w:val="24"/>
          <w:szCs w:val="24"/>
        </w:rPr>
        <w:t xml:space="preserve">from </w:t>
      </w:r>
      <w:r w:rsidR="008A516D" w:rsidRPr="00E11FF4">
        <w:rPr>
          <w:rFonts w:ascii="Times New Roman" w:hAnsi="Times New Roman" w:cs="Times New Roman"/>
          <w:sz w:val="24"/>
          <w:szCs w:val="24"/>
        </w:rPr>
        <w:t xml:space="preserve">Landsat 5, 7, and 8 </w:t>
      </w:r>
      <w:r w:rsidR="008A516D">
        <w:rPr>
          <w:rFonts w:ascii="Times New Roman" w:hAnsi="Times New Roman" w:cs="Times New Roman"/>
          <w:sz w:val="24"/>
          <w:szCs w:val="24"/>
        </w:rPr>
        <w:t xml:space="preserve">that is accomplished </w:t>
      </w:r>
      <w:r w:rsidR="008A516D" w:rsidRPr="00E11FF4">
        <w:rPr>
          <w:rFonts w:ascii="Times New Roman" w:hAnsi="Times New Roman" w:cs="Times New Roman"/>
          <w:sz w:val="24"/>
          <w:szCs w:val="24"/>
        </w:rPr>
        <w:t xml:space="preserve">by querying the </w:t>
      </w:r>
      <w:commentRangeStart w:id="2"/>
      <w:r w:rsidR="008A516D" w:rsidRPr="00E11FF4">
        <w:rPr>
          <w:rFonts w:ascii="Times New Roman" w:hAnsi="Times New Roman" w:cs="Times New Roman"/>
          <w:sz w:val="24"/>
          <w:szCs w:val="24"/>
        </w:rPr>
        <w:t xml:space="preserve">Landsat Collection 2 data set </w:t>
      </w:r>
      <w:commentRangeEnd w:id="2"/>
      <w:r w:rsidR="008D37EB">
        <w:rPr>
          <w:rStyle w:val="CommentReference"/>
        </w:rPr>
        <w:commentReference w:id="2"/>
      </w:r>
      <w:r w:rsidR="008A516D" w:rsidRPr="00E11FF4">
        <w:rPr>
          <w:rFonts w:ascii="Times New Roman" w:hAnsi="Times New Roman" w:cs="Times New Roman"/>
          <w:sz w:val="24"/>
          <w:szCs w:val="24"/>
        </w:rPr>
        <w:t xml:space="preserve">on GEE </w:t>
      </w:r>
      <w:r w:rsidR="008A516D" w:rsidRPr="00E11FF4">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&lt;EndNote&gt;&lt;Cite&gt;&lt;Author&gt;Gorelick&lt;/Author&gt;&lt;Year&gt;2017&lt;/Year&gt;&lt;RecNum&gt;3374&lt;/RecNum&gt;&lt;DisplayText&gt;(Gorelick et al. 2017)&lt;/DisplayText&gt;&lt;record&gt;&lt;rec-number&gt;3374&lt;/rec-number&gt;&lt;foreign-keys&gt;&lt;key app="EN" db-id="przrz2xfys0et6es02qx0adprs59z2erxf5t" timestamp="0"&gt;3374&lt;/key&gt;&lt;/foreign-keys&gt;&lt;ref-type name="Journal Article"&gt;17&lt;/ref-type&gt;&lt;contributors&gt;&lt;authors&gt;&lt;author&gt;Gorelick, Noel&lt;/author&gt;&lt;author&gt;Hancher, Matt&lt;/author&gt;&lt;author&gt;Dixon, Mike&lt;/author&gt;&lt;author&gt;Ilyushchenko, Simon&lt;/author&gt;&lt;author&gt;Thau, David&lt;/author&gt;&lt;author&gt;Moore, Rebecca&lt;/author&gt;&lt;/authors&gt;&lt;/contributors&gt;&lt;titles&gt;&lt;title&gt;Google Earth Engine: Planetary-scale geospatial analysis for everyone&lt;/title&gt;&lt;secondary-title&gt;Remote Sensing of Environment&lt;/secondary-title&gt;&lt;/titles&gt;&lt;periodical&gt;&lt;full-title&gt;Remote Sensing of Environment&lt;/full-title&gt;&lt;/periodical&gt;&lt;pages&gt;18-27&lt;/pages&gt;&lt;volume&gt;202&lt;/volume&gt;&lt;dates&gt;&lt;year&gt;2017&lt;/year&gt;&lt;/dates&gt;&lt;isbn&gt;0034-4257&lt;/isbn&gt;&lt;urls&gt;&lt;/urls&gt;&lt;electronic-resource-num&gt;https://doi.org/10.1016/j.rse.2017.06.031&lt;/electronic-resource-num&gt;&lt;/record&gt;&lt;/Cite&gt;&lt;/EndNote&gt;</w:instrText>
      </w:r>
      <w:r w:rsidR="008A516D" w:rsidRPr="00E11FF4">
        <w:rPr>
          <w:rFonts w:ascii="Times New Roman" w:hAnsi="Times New Roman" w:cs="Times New Roman"/>
          <w:sz w:val="24"/>
          <w:szCs w:val="24"/>
        </w:rPr>
        <w:fldChar w:fldCharType="separate"/>
      </w:r>
      <w:r w:rsidR="00FB010E">
        <w:rPr>
          <w:rFonts w:ascii="Times New Roman" w:hAnsi="Times New Roman" w:cs="Times New Roman"/>
          <w:noProof/>
          <w:sz w:val="24"/>
          <w:szCs w:val="24"/>
        </w:rPr>
        <w:t>(Gorelick et al. 2017)</w:t>
      </w:r>
      <w:r w:rsidR="008A516D" w:rsidRPr="00E11FF4">
        <w:rPr>
          <w:rFonts w:ascii="Times New Roman" w:hAnsi="Times New Roman" w:cs="Times New Roman"/>
          <w:sz w:val="24"/>
          <w:szCs w:val="24"/>
        </w:rPr>
        <w:fldChar w:fldCharType="end"/>
      </w:r>
      <w:r w:rsidR="008A516D">
        <w:rPr>
          <w:rFonts w:ascii="Times New Roman" w:hAnsi="Times New Roman" w:cs="Times New Roman"/>
          <w:sz w:val="24"/>
          <w:szCs w:val="24"/>
        </w:rPr>
        <w:t xml:space="preserve"> using the </w:t>
      </w:r>
      <w:proofErr w:type="spellStart"/>
      <w:r w:rsidR="008A516D" w:rsidRPr="00E11FF4">
        <w:rPr>
          <w:rFonts w:ascii="Times New Roman" w:hAnsi="Times New Roman" w:cs="Times New Roman"/>
          <w:i/>
          <w:iCs/>
          <w:sz w:val="24"/>
          <w:szCs w:val="24"/>
        </w:rPr>
        <w:t>rgee</w:t>
      </w:r>
      <w:proofErr w:type="spellEnd"/>
      <w:r w:rsidR="008A516D">
        <w:rPr>
          <w:rFonts w:ascii="Times New Roman" w:hAnsi="Times New Roman" w:cs="Times New Roman"/>
          <w:sz w:val="24"/>
          <w:szCs w:val="24"/>
        </w:rPr>
        <w:t xml:space="preserve"> package in R </w:t>
      </w:r>
      <w:r w:rsidR="008A516D">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&lt;EndNote&gt;&lt;Cite&gt;&lt;Author&gt;Aybar&lt;/Author&gt;&lt;Year&gt;2020&lt;/Year&gt;&lt;RecNum&gt;4485&lt;/RecNum&gt;&lt;DisplayText&gt;(Aybar et al. 2020)&lt;/DisplayText&gt;&lt;record&gt;&lt;rec-number&gt;4485&lt;/rec-number&gt;&lt;foreign-keys&gt;&lt;key app="EN" db-id="przrz2xfys0et6es02qx0adprs59z2erxf5t" timestamp="1616616253"&gt;4485&lt;/key&gt;&lt;/foreign-keys&gt;&lt;ref-type name="Journal Article"&gt;17&lt;/ref-type&gt;&lt;contributors&gt;&lt;authors&gt;&lt;author&gt;Aybar, Cesar&lt;/author&gt;&lt;author&gt;Wu, Qiusheng&lt;/author&gt;&lt;author&gt;Bautista, Lesly&lt;/author&gt;&lt;author&gt;Yali, Roy&lt;/author&gt;&lt;author&gt;Barja, Antony&lt;/author&gt;&lt;/authors&gt;&lt;/contributors&gt;&lt;titles&gt;&lt;title&gt;rgee: An R package for interacting with Google Earth Engine&lt;/title&gt;&lt;secondary-title&gt;Journal of Open Source Software&lt;/secondary-title&gt;&lt;/titles&gt;&lt;periodical&gt;&lt;full-title&gt;Journal of Open Source Software&lt;/full-title&gt;&lt;/periodical&gt;&lt;pages&gt;2272&lt;/pages&gt;&lt;volume&gt;5&lt;/volume&gt;&lt;number&gt;51&lt;/number&gt;&lt;dates&gt;&lt;year&gt;2020&lt;/year&gt;&lt;/dates&gt;&lt;isbn&gt;2475-9066&lt;/isbn&gt;&lt;urls&gt;&lt;/urls&gt;&lt;/record&gt;&lt;/Cite&gt;&lt;/EndNote&gt;</w:instrText>
      </w:r>
      <w:r w:rsidR="008A516D">
        <w:rPr>
          <w:rFonts w:ascii="Times New Roman" w:hAnsi="Times New Roman" w:cs="Times New Roman"/>
          <w:sz w:val="24"/>
          <w:szCs w:val="24"/>
        </w:rPr>
        <w:fldChar w:fldCharType="separate"/>
      </w:r>
      <w:r w:rsidR="00FB010E">
        <w:rPr>
          <w:rFonts w:ascii="Times New Roman" w:hAnsi="Times New Roman" w:cs="Times New Roman"/>
          <w:noProof/>
          <w:sz w:val="24"/>
          <w:szCs w:val="24"/>
        </w:rPr>
        <w:t>(Aybar et al. 2020)</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xml:space="preserve">. </w:t>
      </w:r>
      <w:r w:rsidR="008A516D" w:rsidRPr="00FE4304">
        <w:rPr>
          <w:rFonts w:ascii="Times New Roman" w:hAnsi="Times New Roman" w:cs="Times New Roman"/>
          <w:sz w:val="24"/>
          <w:szCs w:val="24"/>
        </w:rPr>
        <w:t xml:space="preserve">Moreover, </w:t>
      </w:r>
      <w:r w:rsidR="008A516D" w:rsidRPr="00FE4304">
        <w:rPr>
          <w:rFonts w:ascii="Times New Roman" w:hAnsi="Times New Roman" w:cs="Times New Roman"/>
          <w:i/>
          <w:iCs/>
          <w:sz w:val="24"/>
          <w:szCs w:val="24"/>
        </w:rPr>
        <w:t>lsatTS</w:t>
      </w:r>
      <w:r w:rsidR="008A516D" w:rsidRPr="00FE4304">
        <w:rPr>
          <w:rFonts w:ascii="Times New Roman" w:hAnsi="Times New Roman" w:cs="Times New Roman"/>
          <w:sz w:val="24"/>
          <w:szCs w:val="24"/>
        </w:rPr>
        <w:t xml:space="preserve"> includes functions that facilitate (1) data cleaning, (2) cross-sensor calibration with machine learning, (3) </w:t>
      </w:r>
      <w:r w:rsidR="0049628C">
        <w:rPr>
          <w:rFonts w:ascii="Times New Roman" w:hAnsi="Times New Roman" w:cs="Times New Roman"/>
          <w:sz w:val="24"/>
          <w:szCs w:val="24"/>
        </w:rPr>
        <w:t xml:space="preserve">characterization of growing season conditions using </w:t>
      </w:r>
      <w:r w:rsidR="008A516D" w:rsidRPr="00FE4304">
        <w:rPr>
          <w:rFonts w:ascii="Times New Roman" w:hAnsi="Times New Roman" w:cs="Times New Roman"/>
          <w:sz w:val="24"/>
          <w:szCs w:val="24"/>
        </w:rPr>
        <w:t xml:space="preserve">phenological modeling, and (4) other aspects of </w:t>
      </w:r>
      <w:r w:rsidR="008A516D">
        <w:rPr>
          <w:rFonts w:ascii="Times New Roman" w:hAnsi="Times New Roman" w:cs="Times New Roman"/>
          <w:sz w:val="24"/>
          <w:szCs w:val="24"/>
        </w:rPr>
        <w:t>vegetation greenness time series analysis</w:t>
      </w:r>
      <w:r w:rsidR="0022005E">
        <w:rPr>
          <w:rFonts w:ascii="Times New Roman" w:hAnsi="Times New Roman" w:cs="Times New Roman"/>
          <w:sz w:val="24"/>
          <w:szCs w:val="24"/>
        </w:rPr>
        <w:t xml:space="preserve"> (Table 1)</w:t>
      </w:r>
      <w:r w:rsidR="008A516D">
        <w:rPr>
          <w:rFonts w:ascii="Times New Roman" w:hAnsi="Times New Roman" w:cs="Times New Roman"/>
          <w:sz w:val="24"/>
          <w:szCs w:val="24"/>
        </w:rPr>
        <w:t xml:space="preserve">. Unlike wall-to-wall analyses, this sample-based framework is conducive to error propagation using Monte Carlo uncertainty analyses </w:t>
      </w:r>
      <w:r w:rsidR="008A516D">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&lt;EndNote&gt;&lt;Cite&gt;&lt;Author&gt;Berner&lt;/Author&gt;&lt;Year&gt;2020&lt;/Year&gt;&lt;RecNum&gt;3755&lt;/RecNum&gt;&lt;DisplayText&gt;(Berner et al. 2020, Berner and Goetz In Review)&lt;/DisplayText&gt;&lt;record&gt;&lt;rec-number&gt;3755&lt;/rec-number&gt;&lt;foreign-keys&gt;&lt;key app="EN" db-id="przrz2xfys0et6es02qx0adprs59z2erxf5t" timestamp="1543512638"&gt;3755&lt;/key&gt;&lt;/foreign-keys&gt;&lt;ref-type name="Journal Article"&gt;17&lt;/ref-type&gt;&lt;contributors&gt;&lt;authors&gt;&lt;author&gt;Berner, L.T.&lt;/author&gt;&lt;author&gt;Massey, R.&lt;/author&gt;&lt;author&gt;Jantz, P.&lt;/author&gt;&lt;author&gt;Forbes, B.C.&lt;/author&gt;&lt;author&gt;Macias-Fauria, M.&lt;/author&gt;&lt;author&gt;Myers-Smith, I. H.&lt;/author&gt;&lt;author&gt;Kumpula, Timo&lt;/author&gt;&lt;author&gt;Gauthier, G.&lt;/author&gt;&lt;author&gt;Andreu-Hayles, L.&lt;/author&gt;&lt;author&gt;Gaglioti, B.&lt;/author&gt;&lt;author&gt;Burns, P.J.&lt;/author&gt;&lt;author&gt;Zetterberg, P.&lt;/author&gt;&lt;author&gt;D&amp;apos;Arrigo, R.&lt;/author&gt;&lt;author&gt;Goetz, S.J.&lt;/author&gt;&lt;/authors&gt;&lt;/contributors&gt;&lt;titles&gt;&lt;title&gt;Summer warming explains widespread but not uniform greening in the Arctic tundra biome&lt;/title&gt;&lt;secondary-title&gt;Nature Communications&lt;/secondary-title&gt;&lt;/titles&gt;&lt;periodical&gt;&lt;full-title&gt;Nature communications&lt;/full-title&gt;&lt;/periodical&gt;&lt;pages&gt;4621&lt;/pages&gt;&lt;volume&gt;11&lt;/volume&gt;&lt;dates&gt;&lt;year&gt;2020&lt;/year&gt;&lt;/dates&gt;&lt;urls&gt;&lt;/urls&gt;&lt;electronic-resource-num&gt;https://doi.org/10.1038/s41467-020-18479-5&lt;/electronic-resource-num&gt;&lt;/record&gt;&lt;/Cite&gt;&lt;Cite&gt;&lt;Author&gt;Berner&lt;/Author&gt;&lt;Year&gt;In Review&lt;/Year&gt;&lt;RecNum&gt;4600&lt;/RecNum&gt;&lt;record&gt;&lt;rec-number&gt;4600&lt;/rec-number&gt;&lt;foreign-keys&gt;&lt;key app="EN" db-id="przrz2xfys0et6es02qx0adprs59z2erxf5t" timestamp="1631222686"&gt;4600&lt;/key&gt;&lt;/foreign-keys&gt;&lt;ref-type name="Journal Article"&gt;17&lt;/ref-type&gt;&lt;contributors&gt;&lt;authors&gt;&lt;author&gt;Berner, L.T.&lt;/author&gt;&lt;author&gt;Goetz, S.J.&lt;/author&gt;&lt;/authors&gt;&lt;/contributors&gt;&lt;titles&gt;&lt;title&gt;Vegetation greenness trends consistent with a boreal forest biome shift&lt;/title&gt;&lt;/titles&gt;&lt;dates&gt;&lt;year&gt;In Review&lt;/year&gt;&lt;/dates&gt;&lt;urls&gt;&lt;/urls&gt;&lt;/record&gt;&lt;/Cite&gt;&lt;/EndNote&gt;</w:instrText>
      </w:r>
      <w:r w:rsidR="008A516D">
        <w:rPr>
          <w:rFonts w:ascii="Times New Roman" w:hAnsi="Times New Roman" w:cs="Times New Roman"/>
          <w:sz w:val="24"/>
          <w:szCs w:val="24"/>
        </w:rPr>
        <w:fldChar w:fldCharType="separate"/>
      </w:r>
      <w:r w:rsidR="00FB010E">
        <w:rPr>
          <w:rFonts w:ascii="Times New Roman" w:hAnsi="Times New Roman" w:cs="Times New Roman"/>
          <w:noProof/>
          <w:sz w:val="24"/>
          <w:szCs w:val="24"/>
        </w:rPr>
        <w:t>(Berner et al. 2020, Berner and Goetz In Review)</w:t>
      </w:r>
      <w:r w:rsidR="008A516D">
        <w:rPr>
          <w:rFonts w:ascii="Times New Roman" w:hAnsi="Times New Roman" w:cs="Times New Roman"/>
          <w:sz w:val="24"/>
          <w:szCs w:val="24"/>
        </w:rPr>
        <w:fldChar w:fldCharType="end"/>
      </w:r>
      <w:r w:rsidR="008A516D">
        <w:rPr>
          <w:rFonts w:ascii="Times New Roman" w:hAnsi="Times New Roman" w:cs="Times New Roman"/>
          <w:sz w:val="24"/>
          <w:szCs w:val="24"/>
        </w:rPr>
        <w:t>. O</w:t>
      </w:r>
      <w:r w:rsidR="008A516D" w:rsidRPr="00FE4304">
        <w:rPr>
          <w:rFonts w:ascii="Times New Roman" w:hAnsi="Times New Roman" w:cs="Times New Roman"/>
          <w:sz w:val="24"/>
          <w:szCs w:val="24"/>
        </w:rPr>
        <w:t xml:space="preserve">verall, this software provides a suite of functions to enable broader use of Landsat </w:t>
      </w:r>
      <w:r w:rsidR="008A516D">
        <w:rPr>
          <w:rFonts w:ascii="Times New Roman" w:hAnsi="Times New Roman" w:cs="Times New Roman"/>
          <w:sz w:val="24"/>
          <w:szCs w:val="24"/>
        </w:rPr>
        <w:t xml:space="preserve">satellite </w:t>
      </w:r>
      <w:r w:rsidR="008A516D" w:rsidRPr="00FE4304">
        <w:rPr>
          <w:rFonts w:ascii="Times New Roman" w:hAnsi="Times New Roman" w:cs="Times New Roman"/>
          <w:sz w:val="24"/>
          <w:szCs w:val="24"/>
        </w:rPr>
        <w:t>data for assessment and monitoring of vegetation greennes</w:t>
      </w:r>
      <w:r w:rsidR="008A516D">
        <w:rPr>
          <w:rFonts w:ascii="Times New Roman" w:hAnsi="Times New Roman" w:cs="Times New Roman"/>
          <w:sz w:val="24"/>
          <w:szCs w:val="24"/>
        </w:rPr>
        <w:t xml:space="preserve">s over the past four decades in a sample-based framework </w:t>
      </w:r>
      <w:r w:rsidR="0049628C">
        <w:rPr>
          <w:rFonts w:ascii="Times New Roman" w:hAnsi="Times New Roman" w:cs="Times New Roman"/>
          <w:sz w:val="24"/>
          <w:szCs w:val="24"/>
        </w:rPr>
        <w:t xml:space="preserve">suitable for </w:t>
      </w:r>
      <w:r w:rsidR="008A516D">
        <w:rPr>
          <w:rFonts w:ascii="Times New Roman" w:hAnsi="Times New Roman" w:cs="Times New Roman"/>
          <w:sz w:val="24"/>
          <w:szCs w:val="24"/>
        </w:rPr>
        <w:t>local to global geographic</w:t>
      </w:r>
      <w:r w:rsidR="0049628C">
        <w:rPr>
          <w:rFonts w:ascii="Times New Roman" w:hAnsi="Times New Roman" w:cs="Times New Roman"/>
          <w:sz w:val="24"/>
          <w:szCs w:val="24"/>
        </w:rPr>
        <w:t xml:space="preserve"> extents. </w:t>
      </w:r>
      <w:r w:rsidR="008A516D">
        <w:rPr>
          <w:rFonts w:ascii="Times New Roman" w:hAnsi="Times New Roman" w:cs="Times New Roman"/>
          <w:sz w:val="24"/>
          <w:szCs w:val="24"/>
        </w:rPr>
        <w:t xml:space="preserve"> </w:t>
      </w:r>
    </w:p>
    <w:p w14:paraId="30F6B7DF" w14:textId="5B92BBE1" w:rsidR="008A516D" w:rsidRDefault="008A516D" w:rsidP="00F751FB">
      <w:pPr>
        <w:pStyle w:val="NoSpacing"/>
        <w:rPr>
          <w:rFonts w:ascii="Times New Roman" w:hAnsi="Times New Roman" w:cs="Times New Roman"/>
          <w:sz w:val="24"/>
          <w:szCs w:val="24"/>
        </w:rPr>
      </w:pPr>
    </w:p>
    <w:p w14:paraId="241C9357" w14:textId="77777777" w:rsidR="0022005E" w:rsidRPr="00792C3C" w:rsidRDefault="0022005E" w:rsidP="0022005E">
      <w:pPr>
        <w:pStyle w:val="NoSpacing"/>
        <w:rPr>
          <w:rFonts w:ascii="Times New Roman" w:hAnsi="Times New Roman" w:cs="Times New Roman"/>
          <w:sz w:val="24"/>
          <w:szCs w:val="24"/>
        </w:rPr>
      </w:pPr>
      <w:r w:rsidRPr="00792C3C">
        <w:rPr>
          <w:rFonts w:ascii="Times New Roman" w:hAnsi="Times New Roman" w:cs="Times New Roman"/>
          <w:sz w:val="24"/>
          <w:szCs w:val="24"/>
        </w:rPr>
        <w:t>Table 1. Function names and descriptions</w:t>
      </w:r>
      <w:r>
        <w:rPr>
          <w:rFonts w:ascii="Times New Roman" w:hAnsi="Times New Roman" w:cs="Times New Roman"/>
          <w:sz w:val="24"/>
          <w:szCs w:val="24"/>
        </w:rPr>
        <w:t xml:space="preserve">. These are listed in the order typically used. </w:t>
      </w:r>
    </w:p>
    <w:tbl>
      <w:tblPr>
        <w:tblStyle w:val="TableGrid"/>
        <w:tblW w:w="946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3049"/>
        <w:gridCol w:w="4764"/>
      </w:tblGrid>
      <w:tr w:rsidR="0022005E" w:rsidRPr="00792C3C" w14:paraId="4DB919ED" w14:textId="77777777" w:rsidTr="00206CCE">
        <w:tc>
          <w:tcPr>
            <w:tcW w:w="1655" w:type="dxa"/>
            <w:tcBorders>
              <w:top w:val="single" w:sz="4" w:space="0" w:color="auto"/>
              <w:bottom w:val="single" w:sz="4" w:space="0" w:color="auto"/>
            </w:tcBorders>
          </w:tcPr>
          <w:p w14:paraId="774D2ABF"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Step</w:t>
            </w:r>
          </w:p>
        </w:tc>
        <w:tc>
          <w:tcPr>
            <w:tcW w:w="3049" w:type="dxa"/>
            <w:tcBorders>
              <w:top w:val="single" w:sz="4" w:space="0" w:color="auto"/>
              <w:bottom w:val="single" w:sz="4" w:space="0" w:color="auto"/>
            </w:tcBorders>
          </w:tcPr>
          <w:p w14:paraId="666DDFCA"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Function</w:t>
            </w:r>
          </w:p>
        </w:tc>
        <w:tc>
          <w:tcPr>
            <w:tcW w:w="4764" w:type="dxa"/>
            <w:tcBorders>
              <w:top w:val="single" w:sz="4" w:space="0" w:color="auto"/>
              <w:bottom w:val="single" w:sz="4" w:space="0" w:color="auto"/>
            </w:tcBorders>
          </w:tcPr>
          <w:p w14:paraId="202F32B5" w14:textId="77777777" w:rsidR="0022005E" w:rsidRPr="00792C3C" w:rsidRDefault="0022005E" w:rsidP="00206CCE">
            <w:pPr>
              <w:pStyle w:val="NoSpacing"/>
              <w:rPr>
                <w:rFonts w:ascii="Times New Roman" w:hAnsi="Times New Roman" w:cs="Times New Roman"/>
                <w:b/>
                <w:bCs/>
                <w:sz w:val="24"/>
                <w:szCs w:val="24"/>
              </w:rPr>
            </w:pPr>
            <w:r w:rsidRPr="00792C3C">
              <w:rPr>
                <w:rFonts w:ascii="Times New Roman" w:hAnsi="Times New Roman" w:cs="Times New Roman"/>
                <w:b/>
                <w:bCs/>
                <w:sz w:val="24"/>
                <w:szCs w:val="24"/>
              </w:rPr>
              <w:t>Description</w:t>
            </w:r>
          </w:p>
        </w:tc>
      </w:tr>
      <w:tr w:rsidR="0022005E" w:rsidRPr="00792C3C" w14:paraId="39BFFF31" w14:textId="77777777" w:rsidTr="00206CCE">
        <w:tc>
          <w:tcPr>
            <w:tcW w:w="1655" w:type="dxa"/>
            <w:tcBorders>
              <w:top w:val="single" w:sz="4" w:space="0" w:color="auto"/>
            </w:tcBorders>
          </w:tcPr>
          <w:p w14:paraId="5124809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Data </w:t>
            </w:r>
            <w:r>
              <w:rPr>
                <w:rFonts w:ascii="Times New Roman" w:hAnsi="Times New Roman" w:cs="Times New Roman"/>
                <w:sz w:val="20"/>
                <w:szCs w:val="20"/>
              </w:rPr>
              <w:t>extraction</w:t>
            </w:r>
          </w:p>
        </w:tc>
        <w:tc>
          <w:tcPr>
            <w:tcW w:w="3049" w:type="dxa"/>
            <w:tcBorders>
              <w:top w:val="single" w:sz="4" w:space="0" w:color="auto"/>
            </w:tcBorders>
          </w:tcPr>
          <w:p w14:paraId="00655B54"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lsat_get_pixel_centers</w:t>
            </w:r>
            <w:proofErr w:type="spellEnd"/>
          </w:p>
        </w:tc>
        <w:tc>
          <w:tcPr>
            <w:tcW w:w="4764" w:type="dxa"/>
            <w:tcBorders>
              <w:top w:val="single" w:sz="4" w:space="0" w:color="auto"/>
            </w:tcBorders>
          </w:tcPr>
          <w:p w14:paraId="4B6D4369" w14:textId="27522628" w:rsidR="0022005E" w:rsidRPr="003C7159"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Get point coordinates of all Landsat 8 pixel centers that fall within a polygon.</w:t>
            </w:r>
          </w:p>
        </w:tc>
      </w:tr>
      <w:tr w:rsidR="0022005E" w:rsidRPr="00792C3C" w14:paraId="7FC6C207" w14:textId="77777777" w:rsidTr="00206CCE">
        <w:tc>
          <w:tcPr>
            <w:tcW w:w="1655" w:type="dxa"/>
          </w:tcPr>
          <w:p w14:paraId="15ADE02F"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4A7E1555"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lsat_export_ts</w:t>
            </w:r>
            <w:proofErr w:type="spellEnd"/>
          </w:p>
        </w:tc>
        <w:tc>
          <w:tcPr>
            <w:tcW w:w="4764" w:type="dxa"/>
          </w:tcPr>
          <w:p w14:paraId="620548CD"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Export full Landsat surface reflectance time series for a set of point coordinates using GEE accessed from R. </w:t>
            </w:r>
          </w:p>
        </w:tc>
      </w:tr>
      <w:tr w:rsidR="0022005E" w:rsidRPr="00792C3C" w14:paraId="7185AAE8" w14:textId="77777777" w:rsidTr="00206CCE">
        <w:tc>
          <w:tcPr>
            <w:tcW w:w="1655" w:type="dxa"/>
          </w:tcPr>
          <w:p w14:paraId="070E736B"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preparation</w:t>
            </w:r>
          </w:p>
        </w:tc>
        <w:tc>
          <w:tcPr>
            <w:tcW w:w="3049" w:type="dxa"/>
          </w:tcPr>
          <w:p w14:paraId="506E8080"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lsat_general_prep</w:t>
            </w:r>
            <w:proofErr w:type="spellEnd"/>
          </w:p>
        </w:tc>
        <w:tc>
          <w:tcPr>
            <w:tcW w:w="4764" w:type="dxa"/>
          </w:tcPr>
          <w:p w14:paraId="3A4483EB"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Prepare data exported from GEE, including parsing satellite names and renaming and scaling bands.</w:t>
            </w:r>
          </w:p>
        </w:tc>
      </w:tr>
      <w:tr w:rsidR="0022005E" w:rsidRPr="00792C3C" w14:paraId="120B79DA" w14:textId="77777777" w:rsidTr="00206CCE">
        <w:tc>
          <w:tcPr>
            <w:tcW w:w="1655" w:type="dxa"/>
          </w:tcPr>
          <w:p w14:paraId="2FFA6CA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526617D"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lsat_clean_data</w:t>
            </w:r>
            <w:proofErr w:type="spellEnd"/>
          </w:p>
        </w:tc>
        <w:tc>
          <w:tcPr>
            <w:tcW w:w="4764" w:type="dxa"/>
          </w:tcPr>
          <w:p w14:paraId="1C76BBB3"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Filter out measurements </w:t>
            </w:r>
            <w:r>
              <w:rPr>
                <w:rFonts w:ascii="Times New Roman" w:hAnsi="Times New Roman" w:cs="Times New Roman"/>
                <w:sz w:val="20"/>
                <w:szCs w:val="20"/>
              </w:rPr>
              <w:t xml:space="preserve">based on presence of clouds, water, shadows, </w:t>
            </w:r>
            <w:r w:rsidRPr="00EC1D88">
              <w:rPr>
                <w:rFonts w:ascii="Times New Roman" w:hAnsi="Times New Roman" w:cs="Times New Roman"/>
                <w:sz w:val="20"/>
                <w:szCs w:val="20"/>
              </w:rPr>
              <w:t>oblique view angles, and other criteria.</w:t>
            </w:r>
          </w:p>
        </w:tc>
      </w:tr>
      <w:tr w:rsidR="0022005E" w:rsidRPr="00792C3C" w14:paraId="0106EF6C" w14:textId="77777777" w:rsidTr="00206CCE">
        <w:tc>
          <w:tcPr>
            <w:tcW w:w="1655" w:type="dxa"/>
          </w:tcPr>
          <w:p w14:paraId="5D4E6008"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C709D2"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lsat_summarize_data_avail</w:t>
            </w:r>
            <w:proofErr w:type="spellEnd"/>
          </w:p>
        </w:tc>
        <w:tc>
          <w:tcPr>
            <w:tcW w:w="4764" w:type="dxa"/>
          </w:tcPr>
          <w:p w14:paraId="48D07AE1" w14:textId="2B1A3439" w:rsidR="0022005E" w:rsidRPr="00EC1D88" w:rsidRDefault="0022005E" w:rsidP="00206CCE">
            <w:pPr>
              <w:pStyle w:val="NoSpacing"/>
              <w:rPr>
                <w:rFonts w:ascii="Times New Roman" w:hAnsi="Times New Roman" w:cs="Times New Roman"/>
                <w:sz w:val="20"/>
                <w:szCs w:val="20"/>
              </w:rPr>
            </w:pPr>
            <w:r w:rsidRPr="002A52FE">
              <w:rPr>
                <w:rFonts w:ascii="Times New Roman" w:hAnsi="Times New Roman" w:cs="Times New Roman"/>
                <w:sz w:val="20"/>
                <w:szCs w:val="20"/>
              </w:rPr>
              <w:t>Summarize</w:t>
            </w:r>
            <w:r w:rsidRPr="00EC1D88">
              <w:rPr>
                <w:rFonts w:ascii="Times New Roman" w:hAnsi="Times New Roman" w:cs="Times New Roman"/>
                <w:sz w:val="20"/>
                <w:szCs w:val="20"/>
              </w:rPr>
              <w:t xml:space="preserve"> data availability at each site, such </w:t>
            </w:r>
            <w:r>
              <w:rPr>
                <w:rFonts w:ascii="Times New Roman" w:hAnsi="Times New Roman" w:cs="Times New Roman"/>
                <w:sz w:val="20"/>
                <w:szCs w:val="20"/>
              </w:rPr>
              <w:t xml:space="preserve">as </w:t>
            </w:r>
            <w:r w:rsidRPr="00EC1D88">
              <w:rPr>
                <w:rFonts w:ascii="Times New Roman" w:hAnsi="Times New Roman" w:cs="Times New Roman"/>
                <w:sz w:val="20"/>
                <w:szCs w:val="20"/>
              </w:rPr>
              <w:t xml:space="preserve">total number </w:t>
            </w:r>
            <w:r>
              <w:rPr>
                <w:rFonts w:ascii="Times New Roman" w:hAnsi="Times New Roman" w:cs="Times New Roman"/>
                <w:sz w:val="20"/>
                <w:szCs w:val="20"/>
              </w:rPr>
              <w:t xml:space="preserve">and years </w:t>
            </w:r>
            <w:r w:rsidRPr="00EC1D88">
              <w:rPr>
                <w:rFonts w:ascii="Times New Roman" w:hAnsi="Times New Roman" w:cs="Times New Roman"/>
                <w:sz w:val="20"/>
                <w:szCs w:val="20"/>
              </w:rPr>
              <w:t>of observations</w:t>
            </w:r>
            <w:r>
              <w:rPr>
                <w:rFonts w:ascii="Times New Roman" w:hAnsi="Times New Roman" w:cs="Times New Roman"/>
                <w:sz w:val="20"/>
                <w:szCs w:val="20"/>
              </w:rPr>
              <w:t>.</w:t>
            </w:r>
          </w:p>
        </w:tc>
      </w:tr>
      <w:tr w:rsidR="0022005E" w:rsidRPr="00792C3C" w14:paraId="7202B815" w14:textId="77777777" w:rsidTr="00206CCE">
        <w:tc>
          <w:tcPr>
            <w:tcW w:w="1655" w:type="dxa"/>
          </w:tcPr>
          <w:p w14:paraId="021BA202"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7922DACD"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lsat_neighborhood_mean</w:t>
            </w:r>
            <w:proofErr w:type="spellEnd"/>
          </w:p>
        </w:tc>
        <w:tc>
          <w:tcPr>
            <w:tcW w:w="4764" w:type="dxa"/>
          </w:tcPr>
          <w:p w14:paraId="4930D907" w14:textId="158E8FE5"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For buffered sites, compute band-wise mean surface reflectance across grid cells within the buffer.</w:t>
            </w:r>
          </w:p>
        </w:tc>
      </w:tr>
      <w:tr w:rsidR="0022005E" w:rsidRPr="00792C3C" w14:paraId="541E671F" w14:textId="77777777" w:rsidTr="00206CCE">
        <w:tc>
          <w:tcPr>
            <w:tcW w:w="1655" w:type="dxa"/>
          </w:tcPr>
          <w:p w14:paraId="6D5CF5F6"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2254D3C8"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lsat_calc_spec_index</w:t>
            </w:r>
            <w:proofErr w:type="spellEnd"/>
          </w:p>
        </w:tc>
        <w:tc>
          <w:tcPr>
            <w:tcW w:w="4764" w:type="dxa"/>
          </w:tcPr>
          <w:p w14:paraId="2B4D6B6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Calculate a variety of widely used spectral indices, such as the Normalized Difference Vegetation Index (NDVI).</w:t>
            </w:r>
          </w:p>
        </w:tc>
      </w:tr>
      <w:tr w:rsidR="0022005E" w:rsidRPr="00792C3C" w14:paraId="0187912C" w14:textId="77777777" w:rsidTr="00206CCE">
        <w:tc>
          <w:tcPr>
            <w:tcW w:w="1655" w:type="dxa"/>
          </w:tcPr>
          <w:p w14:paraId="2D66F125"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613DECF5"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lsat_calibrate_rf</w:t>
            </w:r>
            <w:proofErr w:type="spellEnd"/>
          </w:p>
        </w:tc>
        <w:tc>
          <w:tcPr>
            <w:tcW w:w="4764" w:type="dxa"/>
          </w:tcPr>
          <w:p w14:paraId="1FB86F03"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Cross-calibrate bands or spectral indices from Landsat 5/8 to match Landsat 7 using Random Forests.</w:t>
            </w:r>
          </w:p>
        </w:tc>
      </w:tr>
      <w:tr w:rsidR="0022005E" w:rsidRPr="00792C3C" w14:paraId="1E18B287" w14:textId="77777777" w:rsidTr="00206CCE">
        <w:tc>
          <w:tcPr>
            <w:tcW w:w="1655" w:type="dxa"/>
          </w:tcPr>
          <w:p w14:paraId="48D8F89C"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Data analysis</w:t>
            </w:r>
          </w:p>
        </w:tc>
        <w:tc>
          <w:tcPr>
            <w:tcW w:w="3049" w:type="dxa"/>
          </w:tcPr>
          <w:p w14:paraId="46C65848"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lsat_fit_phenological_curves</w:t>
            </w:r>
            <w:proofErr w:type="spellEnd"/>
          </w:p>
        </w:tc>
        <w:tc>
          <w:tcPr>
            <w:tcW w:w="4764" w:type="dxa"/>
          </w:tcPr>
          <w:p w14:paraId="42359EC5"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 xml:space="preserve">Characterize seasonal land surface phenology at each site by iteratively fitting flexible cubic splines. </w:t>
            </w:r>
          </w:p>
        </w:tc>
      </w:tr>
      <w:tr w:rsidR="0022005E" w:rsidRPr="00792C3C" w14:paraId="44A64F9E" w14:textId="77777777" w:rsidTr="00206CCE">
        <w:tc>
          <w:tcPr>
            <w:tcW w:w="1655" w:type="dxa"/>
          </w:tcPr>
          <w:p w14:paraId="3485990B"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44D1716"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lsat_summarize_growing_seasons</w:t>
            </w:r>
            <w:proofErr w:type="spellEnd"/>
          </w:p>
        </w:tc>
        <w:tc>
          <w:tcPr>
            <w:tcW w:w="4764" w:type="dxa"/>
          </w:tcPr>
          <w:p w14:paraId="1C7B6389"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Estimate various phenological metrics from fitted cubic splines, such as annual maximum vegetation greenness.</w:t>
            </w:r>
          </w:p>
        </w:tc>
      </w:tr>
      <w:tr w:rsidR="0022005E" w:rsidRPr="00792C3C" w14:paraId="7FE475C7" w14:textId="77777777" w:rsidTr="00206CCE">
        <w:tc>
          <w:tcPr>
            <w:tcW w:w="1655" w:type="dxa"/>
          </w:tcPr>
          <w:p w14:paraId="3B4939DD"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033DA87C"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lsat_evaluate_phenological_max</w:t>
            </w:r>
            <w:proofErr w:type="spellEnd"/>
          </w:p>
        </w:tc>
        <w:tc>
          <w:tcPr>
            <w:tcW w:w="4764" w:type="dxa"/>
          </w:tcPr>
          <w:p w14:paraId="6F753E50" w14:textId="77777777" w:rsidR="0022005E" w:rsidRPr="00EC1D88" w:rsidRDefault="0022005E" w:rsidP="00206CCE">
            <w:pPr>
              <w:pStyle w:val="NoSpacing"/>
              <w:rPr>
                <w:rFonts w:ascii="Times New Roman" w:hAnsi="Times New Roman" w:cs="Times New Roman"/>
                <w:sz w:val="20"/>
                <w:szCs w:val="20"/>
              </w:rPr>
            </w:pPr>
            <w:r>
              <w:rPr>
                <w:rFonts w:ascii="Times New Roman" w:hAnsi="Times New Roman" w:cs="Times New Roman"/>
                <w:sz w:val="20"/>
                <w:szCs w:val="20"/>
              </w:rPr>
              <w:t>(</w:t>
            </w:r>
            <w:r w:rsidRPr="002A52FE">
              <w:rPr>
                <w:rFonts w:ascii="Times New Roman" w:hAnsi="Times New Roman" w:cs="Times New Roman"/>
                <w:i/>
                <w:iCs/>
                <w:sz w:val="20"/>
                <w:szCs w:val="20"/>
              </w:rPr>
              <w:t>Optional</w:t>
            </w:r>
            <w:r>
              <w:rPr>
                <w:rFonts w:ascii="Times New Roman" w:hAnsi="Times New Roman" w:cs="Times New Roman"/>
                <w:sz w:val="20"/>
                <w:szCs w:val="20"/>
              </w:rPr>
              <w:t xml:space="preserve">) Evaluate estimates of annual maximum vegetation greenness with measurement availability. </w:t>
            </w:r>
          </w:p>
        </w:tc>
      </w:tr>
      <w:tr w:rsidR="0022005E" w:rsidRPr="00792C3C" w14:paraId="1EE9DECF" w14:textId="77777777" w:rsidTr="00206CCE">
        <w:tc>
          <w:tcPr>
            <w:tcW w:w="1655" w:type="dxa"/>
          </w:tcPr>
          <w:p w14:paraId="7A8747A7" w14:textId="77777777" w:rsidR="0022005E" w:rsidRPr="00EC1D88" w:rsidRDefault="0022005E" w:rsidP="00206CCE">
            <w:pPr>
              <w:pStyle w:val="NoSpacing"/>
              <w:rPr>
                <w:rFonts w:ascii="Times New Roman" w:hAnsi="Times New Roman" w:cs="Times New Roman"/>
                <w:sz w:val="20"/>
                <w:szCs w:val="20"/>
              </w:rPr>
            </w:pPr>
          </w:p>
        </w:tc>
        <w:tc>
          <w:tcPr>
            <w:tcW w:w="3049" w:type="dxa"/>
          </w:tcPr>
          <w:p w14:paraId="32D4D551" w14:textId="77777777" w:rsidR="0022005E" w:rsidRPr="00EC1D88" w:rsidRDefault="0022005E" w:rsidP="00206CCE">
            <w:pPr>
              <w:pStyle w:val="NoSpacing"/>
              <w:rPr>
                <w:rFonts w:ascii="Times New Roman" w:hAnsi="Times New Roman" w:cs="Times New Roman"/>
                <w:sz w:val="20"/>
                <w:szCs w:val="20"/>
              </w:rPr>
            </w:pPr>
            <w:proofErr w:type="spellStart"/>
            <w:r w:rsidRPr="00EC1D88">
              <w:rPr>
                <w:rFonts w:ascii="Times New Roman" w:hAnsi="Times New Roman" w:cs="Times New Roman"/>
                <w:sz w:val="20"/>
                <w:szCs w:val="20"/>
              </w:rPr>
              <w:t>lsat_calc_trend</w:t>
            </w:r>
            <w:proofErr w:type="spellEnd"/>
          </w:p>
        </w:tc>
        <w:tc>
          <w:tcPr>
            <w:tcW w:w="4764" w:type="dxa"/>
          </w:tcPr>
          <w:p w14:paraId="2A0863D0" w14:textId="77777777" w:rsidR="0022005E" w:rsidRPr="00EC1D88" w:rsidRDefault="0022005E" w:rsidP="00206CCE">
            <w:pPr>
              <w:pStyle w:val="NoSpacing"/>
              <w:rPr>
                <w:rFonts w:ascii="Times New Roman" w:hAnsi="Times New Roman" w:cs="Times New Roman"/>
                <w:sz w:val="20"/>
                <w:szCs w:val="20"/>
              </w:rPr>
            </w:pPr>
            <w:r w:rsidRPr="00EC1D88">
              <w:rPr>
                <w:rFonts w:ascii="Times New Roman" w:hAnsi="Times New Roman" w:cs="Times New Roman"/>
                <w:sz w:val="20"/>
                <w:szCs w:val="20"/>
              </w:rPr>
              <w:t xml:space="preserve">Calculate temporal trends using non-parametric </w:t>
            </w:r>
            <w:r>
              <w:rPr>
                <w:rFonts w:ascii="Times New Roman" w:hAnsi="Times New Roman" w:cs="Times New Roman"/>
                <w:sz w:val="20"/>
                <w:szCs w:val="20"/>
              </w:rPr>
              <w:t>Mann-Kendall trend tests and Theil-Sen slope indicators.</w:t>
            </w:r>
          </w:p>
        </w:tc>
      </w:tr>
    </w:tbl>
    <w:p w14:paraId="0414E186" w14:textId="77777777" w:rsidR="0022005E" w:rsidRDefault="0022005E" w:rsidP="00F751FB">
      <w:pPr>
        <w:pStyle w:val="NoSpacing"/>
        <w:rPr>
          <w:rFonts w:ascii="Times New Roman" w:hAnsi="Times New Roman" w:cs="Times New Roman"/>
          <w:sz w:val="24"/>
          <w:szCs w:val="24"/>
        </w:rPr>
      </w:pPr>
    </w:p>
    <w:p w14:paraId="34B90079" w14:textId="051CC716" w:rsidR="008A516D" w:rsidRDefault="00B41BE5" w:rsidP="00C81F1B">
      <w:pPr>
        <w:pStyle w:val="Heading1"/>
      </w:pPr>
      <w:r w:rsidRPr="00B41BE5">
        <w:t>Package installation</w:t>
      </w:r>
    </w:p>
    <w:p w14:paraId="2DDF428F" w14:textId="04EC96B1" w:rsidR="00132CED" w:rsidRPr="0010487C" w:rsidRDefault="00132CED" w:rsidP="00F751FB">
      <w:pPr>
        <w:pStyle w:val="NoSpacing"/>
        <w:rPr>
          <w:rFonts w:ascii="Times New Roman" w:hAnsi="Times New Roman" w:cs="Times New Roman"/>
          <w:sz w:val="24"/>
          <w:szCs w:val="24"/>
        </w:rPr>
      </w:pPr>
      <w:r w:rsidRPr="00132CED">
        <w:rPr>
          <w:rFonts w:ascii="Times New Roman" w:hAnsi="Times New Roman" w:cs="Times New Roman"/>
          <w:sz w:val="24"/>
          <w:szCs w:val="24"/>
        </w:rPr>
        <w:t xml:space="preserve">The </w:t>
      </w:r>
      <w:r>
        <w:rPr>
          <w:rFonts w:ascii="Times New Roman" w:hAnsi="Times New Roman" w:cs="Times New Roman"/>
          <w:sz w:val="24"/>
          <w:szCs w:val="24"/>
        </w:rPr>
        <w:t xml:space="preserve">R package </w:t>
      </w:r>
      <w:r w:rsidRPr="00132CED">
        <w:rPr>
          <w:rFonts w:ascii="Times New Roman" w:hAnsi="Times New Roman" w:cs="Times New Roman"/>
          <w:i/>
          <w:iCs/>
          <w:sz w:val="24"/>
          <w:szCs w:val="24"/>
        </w:rPr>
        <w:t>lsatTS</w:t>
      </w:r>
      <w:r>
        <w:rPr>
          <w:rFonts w:ascii="Times New Roman" w:hAnsi="Times New Roman" w:cs="Times New Roman"/>
          <w:sz w:val="24"/>
          <w:szCs w:val="24"/>
        </w:rPr>
        <w:t xml:space="preserve"> is publicly available through GitHub. Users will need to have installed the R software environment on their computer. The </w:t>
      </w:r>
      <w:r w:rsidRPr="00132CED">
        <w:rPr>
          <w:rFonts w:ascii="Times New Roman" w:hAnsi="Times New Roman" w:cs="Times New Roman"/>
          <w:i/>
          <w:iCs/>
          <w:sz w:val="24"/>
          <w:szCs w:val="24"/>
        </w:rPr>
        <w:t>lsatTS</w:t>
      </w:r>
      <w:r>
        <w:rPr>
          <w:rFonts w:ascii="Times New Roman" w:hAnsi="Times New Roman" w:cs="Times New Roman"/>
          <w:sz w:val="24"/>
          <w:szCs w:val="24"/>
        </w:rPr>
        <w:t xml:space="preserve"> package </w:t>
      </w:r>
      <w:r w:rsidR="009073E5">
        <w:rPr>
          <w:rFonts w:ascii="Times New Roman" w:hAnsi="Times New Roman" w:cs="Times New Roman"/>
          <w:sz w:val="24"/>
          <w:szCs w:val="24"/>
        </w:rPr>
        <w:t xml:space="preserve">is operating system agnostic and </w:t>
      </w:r>
      <w:r>
        <w:rPr>
          <w:rFonts w:ascii="Times New Roman" w:hAnsi="Times New Roman" w:cs="Times New Roman"/>
          <w:sz w:val="24"/>
          <w:szCs w:val="24"/>
        </w:rPr>
        <w:t xml:space="preserve">can be installed </w:t>
      </w:r>
      <w:r w:rsidR="0010487C">
        <w:rPr>
          <w:rFonts w:ascii="Times New Roman" w:hAnsi="Times New Roman" w:cs="Times New Roman"/>
          <w:sz w:val="24"/>
          <w:szCs w:val="24"/>
        </w:rPr>
        <w:t xml:space="preserve">from within R using the </w:t>
      </w:r>
      <w:proofErr w:type="spellStart"/>
      <w:r w:rsidR="0010487C" w:rsidRPr="0010487C">
        <w:rPr>
          <w:rFonts w:ascii="Times New Roman" w:hAnsi="Times New Roman" w:cs="Times New Roman"/>
          <w:i/>
          <w:iCs/>
          <w:sz w:val="24"/>
          <w:szCs w:val="24"/>
        </w:rPr>
        <w:t>install_github</w:t>
      </w:r>
      <w:proofErr w:type="spellEnd"/>
      <w:r w:rsidR="00B963CB">
        <w:rPr>
          <w:rFonts w:ascii="Times New Roman" w:hAnsi="Times New Roman" w:cs="Times New Roman"/>
          <w:i/>
          <w:iCs/>
          <w:sz w:val="24"/>
          <w:szCs w:val="24"/>
        </w:rPr>
        <w:t>()</w:t>
      </w:r>
      <w:r w:rsidR="0010487C">
        <w:rPr>
          <w:rFonts w:ascii="Times New Roman" w:hAnsi="Times New Roman" w:cs="Times New Roman"/>
          <w:sz w:val="24"/>
          <w:szCs w:val="24"/>
        </w:rPr>
        <w:t xml:space="preserve"> function from the </w:t>
      </w:r>
      <w:proofErr w:type="spellStart"/>
      <w:r w:rsidR="0010487C" w:rsidRPr="0010487C">
        <w:rPr>
          <w:rFonts w:ascii="Times New Roman" w:hAnsi="Times New Roman" w:cs="Times New Roman"/>
          <w:i/>
          <w:iCs/>
          <w:sz w:val="24"/>
          <w:szCs w:val="24"/>
        </w:rPr>
        <w:t>devtools</w:t>
      </w:r>
      <w:proofErr w:type="spellEnd"/>
      <w:r w:rsidR="0010487C">
        <w:rPr>
          <w:rFonts w:ascii="Times New Roman" w:hAnsi="Times New Roman" w:cs="Times New Roman"/>
          <w:sz w:val="24"/>
          <w:szCs w:val="24"/>
        </w:rPr>
        <w:t xml:space="preserve"> package: </w:t>
      </w:r>
    </w:p>
    <w:p w14:paraId="22B3299E" w14:textId="4E5052E9" w:rsidR="00132CED" w:rsidRDefault="00132CED" w:rsidP="00F751FB">
      <w:pPr>
        <w:pStyle w:val="NoSpacing"/>
        <w:rPr>
          <w:rFonts w:ascii="Times New Roman" w:hAnsi="Times New Roman" w:cs="Times New Roman"/>
          <w:sz w:val="24"/>
          <w:szCs w:val="24"/>
        </w:rPr>
      </w:pPr>
    </w:p>
    <w:p w14:paraId="675E68C5" w14:textId="3ED47544" w:rsidR="00132CED" w:rsidRPr="00477254" w:rsidRDefault="00132CED" w:rsidP="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lang w:eastAsia="en-US"/>
        </w:rPr>
      </w:pPr>
      <w:proofErr w:type="spellStart"/>
      <w:proofErr w:type="gramStart"/>
      <w:r w:rsidRPr="00477254">
        <w:rPr>
          <w:rFonts w:ascii="Consolas" w:eastAsia="Times New Roman" w:hAnsi="Consolas" w:cs="Courier New"/>
          <w:color w:val="24292F"/>
          <w:lang w:eastAsia="en-US"/>
        </w:rPr>
        <w:t>devtools</w:t>
      </w:r>
      <w:proofErr w:type="spellEnd"/>
      <w:r w:rsidRPr="00477254">
        <w:rPr>
          <w:rFonts w:ascii="Consolas" w:eastAsia="Times New Roman" w:hAnsi="Consolas" w:cs="Courier New"/>
          <w:color w:val="24292F"/>
          <w:lang w:eastAsia="en-US"/>
        </w:rPr>
        <w:t>::</w:t>
      </w:r>
      <w:proofErr w:type="spellStart"/>
      <w:proofErr w:type="gramEnd"/>
      <w:r w:rsidRPr="00477254">
        <w:rPr>
          <w:rFonts w:ascii="Consolas" w:eastAsia="Times New Roman" w:hAnsi="Consolas" w:cs="Courier New"/>
          <w:color w:val="24292F"/>
          <w:lang w:eastAsia="en-US"/>
        </w:rPr>
        <w:t>install_github</w:t>
      </w:r>
      <w:proofErr w:type="spellEnd"/>
      <w:r w:rsidRPr="00477254">
        <w:rPr>
          <w:rFonts w:ascii="Consolas" w:eastAsia="Times New Roman" w:hAnsi="Consolas" w:cs="Courier New"/>
          <w:color w:val="24292F"/>
          <w:lang w:eastAsia="en-US"/>
        </w:rPr>
        <w:t>("logan-</w:t>
      </w:r>
      <w:proofErr w:type="spellStart"/>
      <w:r w:rsidRPr="00477254">
        <w:rPr>
          <w:rFonts w:ascii="Consolas" w:eastAsia="Times New Roman" w:hAnsi="Consolas" w:cs="Courier New"/>
          <w:color w:val="24292F"/>
          <w:lang w:eastAsia="en-US"/>
        </w:rPr>
        <w:t>berner</w:t>
      </w:r>
      <w:proofErr w:type="spellEnd"/>
      <w:r w:rsidRPr="00477254">
        <w:rPr>
          <w:rFonts w:ascii="Consolas" w:eastAsia="Times New Roman" w:hAnsi="Consolas" w:cs="Courier New"/>
          <w:color w:val="24292F"/>
          <w:lang w:eastAsia="en-US"/>
        </w:rPr>
        <w:t>/lsatTS")</w:t>
      </w:r>
    </w:p>
    <w:p w14:paraId="59B9861B" w14:textId="77777777" w:rsidR="00132CED" w:rsidRDefault="00132CED" w:rsidP="00F751FB">
      <w:pPr>
        <w:pStyle w:val="NoSpacing"/>
        <w:rPr>
          <w:rFonts w:ascii="Times New Roman" w:hAnsi="Times New Roman" w:cs="Times New Roman"/>
          <w:sz w:val="24"/>
          <w:szCs w:val="24"/>
        </w:rPr>
      </w:pPr>
    </w:p>
    <w:p w14:paraId="3C0E3856" w14:textId="5ADCB59B" w:rsidR="00B41BE5" w:rsidRPr="00132CED" w:rsidRDefault="0026479A" w:rsidP="00F751FB">
      <w:pPr>
        <w:pStyle w:val="NoSpacing"/>
        <w:rPr>
          <w:rFonts w:ascii="Times New Roman" w:hAnsi="Times New Roman" w:cs="Times New Roman"/>
          <w:sz w:val="24"/>
          <w:szCs w:val="24"/>
        </w:rPr>
      </w:pPr>
      <w:r>
        <w:rPr>
          <w:rFonts w:ascii="Times New Roman" w:hAnsi="Times New Roman" w:cs="Times New Roman"/>
          <w:sz w:val="24"/>
          <w:szCs w:val="24"/>
        </w:rPr>
        <w:t>T</w:t>
      </w:r>
      <w:r w:rsidR="00132CED">
        <w:rPr>
          <w:rFonts w:ascii="Times New Roman" w:hAnsi="Times New Roman" w:cs="Times New Roman"/>
          <w:sz w:val="24"/>
          <w:szCs w:val="24"/>
        </w:rPr>
        <w:t xml:space="preserve">o use the data extraction and preparation functions, users will need an account on </w:t>
      </w:r>
      <w:r>
        <w:rPr>
          <w:rFonts w:ascii="Times New Roman" w:hAnsi="Times New Roman" w:cs="Times New Roman"/>
          <w:sz w:val="24"/>
          <w:szCs w:val="24"/>
        </w:rPr>
        <w:t xml:space="preserve">GEE </w:t>
      </w:r>
      <w:r w:rsidR="00132CED">
        <w:rPr>
          <w:rFonts w:ascii="Times New Roman" w:hAnsi="Times New Roman" w:cs="Times New Roman"/>
          <w:sz w:val="24"/>
          <w:szCs w:val="24"/>
        </w:rPr>
        <w:t xml:space="preserve">and to have installed and configured the </w:t>
      </w:r>
      <w:proofErr w:type="spellStart"/>
      <w:r w:rsidR="00132CED" w:rsidRPr="00132CED">
        <w:rPr>
          <w:rFonts w:ascii="Times New Roman" w:hAnsi="Times New Roman" w:cs="Times New Roman"/>
          <w:i/>
          <w:iCs/>
          <w:sz w:val="24"/>
          <w:szCs w:val="24"/>
        </w:rPr>
        <w:t>rgee</w:t>
      </w:r>
      <w:proofErr w:type="spellEnd"/>
      <w:r w:rsidR="00132CED">
        <w:rPr>
          <w:rFonts w:ascii="Times New Roman" w:hAnsi="Times New Roman" w:cs="Times New Roman"/>
          <w:sz w:val="24"/>
          <w:szCs w:val="24"/>
        </w:rPr>
        <w:t xml:space="preserve"> package to assess </w:t>
      </w:r>
      <w:r>
        <w:rPr>
          <w:rFonts w:ascii="Times New Roman" w:hAnsi="Times New Roman" w:cs="Times New Roman"/>
          <w:sz w:val="24"/>
          <w:szCs w:val="24"/>
        </w:rPr>
        <w:t>GEE</w:t>
      </w:r>
      <w:r w:rsidR="00132CED">
        <w:rPr>
          <w:rFonts w:ascii="Times New Roman" w:hAnsi="Times New Roman" w:cs="Times New Roman"/>
          <w:sz w:val="24"/>
          <w:szCs w:val="24"/>
        </w:rPr>
        <w:t xml:space="preserve"> from R.</w:t>
      </w:r>
      <w:r>
        <w:rPr>
          <w:rFonts w:ascii="Times New Roman" w:hAnsi="Times New Roman" w:cs="Times New Roman"/>
          <w:sz w:val="24"/>
          <w:szCs w:val="24"/>
        </w:rPr>
        <w:t xml:space="preserve"> Please see the GEE </w:t>
      </w:r>
      <w:r w:rsidR="009627D5">
        <w:rPr>
          <w:rFonts w:ascii="Times New Roman" w:hAnsi="Times New Roman" w:cs="Times New Roman"/>
          <w:sz w:val="24"/>
          <w:szCs w:val="24"/>
        </w:rPr>
        <w:t>(</w:t>
      </w:r>
      <w:hyperlink r:id="rId12" w:history="1">
        <w:r w:rsidR="009627D5" w:rsidRPr="007730A6">
          <w:rPr>
            <w:rStyle w:val="Hyperlink"/>
            <w:rFonts w:ascii="Times New Roman" w:hAnsi="Times New Roman" w:cs="Times New Roman"/>
            <w:sz w:val="24"/>
            <w:szCs w:val="24"/>
          </w:rPr>
          <w:t>https://earthengine.google.com/</w:t>
        </w:r>
      </w:hyperlink>
      <w:r w:rsidR="009627D5">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26479A">
        <w:rPr>
          <w:rFonts w:ascii="Times New Roman" w:hAnsi="Times New Roman" w:cs="Times New Roman"/>
          <w:i/>
          <w:iCs/>
          <w:sz w:val="24"/>
          <w:szCs w:val="24"/>
        </w:rPr>
        <w:t>rgee</w:t>
      </w:r>
      <w:proofErr w:type="spellEnd"/>
      <w:r>
        <w:rPr>
          <w:rFonts w:ascii="Times New Roman" w:hAnsi="Times New Roman" w:cs="Times New Roman"/>
          <w:sz w:val="24"/>
          <w:szCs w:val="24"/>
        </w:rPr>
        <w:t xml:space="preserve"> </w:t>
      </w:r>
      <w:r w:rsidR="009627D5">
        <w:rPr>
          <w:rFonts w:ascii="Times New Roman" w:hAnsi="Times New Roman" w:cs="Times New Roman"/>
          <w:sz w:val="24"/>
          <w:szCs w:val="24"/>
        </w:rPr>
        <w:t>(</w:t>
      </w:r>
      <w:hyperlink r:id="rId13" w:history="1">
        <w:r w:rsidR="009627D5" w:rsidRPr="007730A6">
          <w:rPr>
            <w:rStyle w:val="Hyperlink"/>
            <w:rFonts w:ascii="Times New Roman" w:hAnsi="Times New Roman" w:cs="Times New Roman"/>
            <w:sz w:val="24"/>
            <w:szCs w:val="24"/>
          </w:rPr>
          <w:t>https://r-spatial.github.io/rgee/</w:t>
        </w:r>
      </w:hyperlink>
      <w:r w:rsidR="009627D5">
        <w:rPr>
          <w:rFonts w:ascii="Times New Roman" w:hAnsi="Times New Roman" w:cs="Times New Roman"/>
          <w:sz w:val="24"/>
          <w:szCs w:val="24"/>
        </w:rPr>
        <w:t xml:space="preserve">) </w:t>
      </w:r>
      <w:r>
        <w:rPr>
          <w:rFonts w:ascii="Times New Roman" w:hAnsi="Times New Roman" w:cs="Times New Roman"/>
          <w:sz w:val="24"/>
          <w:szCs w:val="24"/>
        </w:rPr>
        <w:t xml:space="preserve">websites for details on signing up for an account and configuring </w:t>
      </w:r>
      <w:proofErr w:type="spellStart"/>
      <w:r w:rsidRPr="0026479A">
        <w:rPr>
          <w:rFonts w:ascii="Times New Roman" w:hAnsi="Times New Roman" w:cs="Times New Roman"/>
          <w:i/>
          <w:iCs/>
          <w:sz w:val="24"/>
          <w:szCs w:val="24"/>
        </w:rPr>
        <w:t>rgee</w:t>
      </w:r>
      <w:proofErr w:type="spellEnd"/>
      <w:r w:rsidR="00112D34">
        <w:rPr>
          <w:rFonts w:ascii="Times New Roman" w:hAnsi="Times New Roman" w:cs="Times New Roman"/>
          <w:sz w:val="24"/>
          <w:szCs w:val="24"/>
        </w:rPr>
        <w:t xml:space="preserve">, respectively. </w:t>
      </w:r>
      <w:r>
        <w:rPr>
          <w:rFonts w:ascii="Times New Roman" w:hAnsi="Times New Roman" w:cs="Times New Roman"/>
          <w:sz w:val="24"/>
          <w:szCs w:val="24"/>
        </w:rPr>
        <w:t xml:space="preserve">  </w:t>
      </w:r>
      <w:r w:rsidR="00132CED">
        <w:rPr>
          <w:rFonts w:ascii="Times New Roman" w:hAnsi="Times New Roman" w:cs="Times New Roman"/>
          <w:sz w:val="24"/>
          <w:szCs w:val="24"/>
        </w:rPr>
        <w:t xml:space="preserve">   </w:t>
      </w:r>
    </w:p>
    <w:p w14:paraId="1E58E2F1" w14:textId="21883C3C" w:rsidR="00C40A6A" w:rsidRDefault="00C40A6A" w:rsidP="00F751FB">
      <w:pPr>
        <w:pStyle w:val="NoSpacing"/>
        <w:rPr>
          <w:rFonts w:ascii="Times New Roman" w:hAnsi="Times New Roman" w:cs="Times New Roman"/>
          <w:b/>
          <w:bCs/>
          <w:sz w:val="24"/>
          <w:szCs w:val="24"/>
        </w:rPr>
      </w:pPr>
    </w:p>
    <w:p w14:paraId="7E0C1F01" w14:textId="72841FCB" w:rsidR="00F751FB" w:rsidRPr="00792C3C" w:rsidRDefault="00452483" w:rsidP="00C81F1B">
      <w:pPr>
        <w:pStyle w:val="Heading1"/>
      </w:pPr>
      <w:commentRangeStart w:id="3"/>
      <w:r>
        <w:t>Data extraction</w:t>
      </w:r>
      <w:commentRangeEnd w:id="3"/>
      <w:r w:rsidR="000B55F0">
        <w:rPr>
          <w:rStyle w:val="CommentReference"/>
          <w:rFonts w:asciiTheme="minorHAnsi" w:eastAsiaTheme="minorEastAsia" w:hAnsiTheme="minorHAnsi" w:cstheme="minorBidi"/>
          <w:b w:val="0"/>
          <w:bCs w:val="0"/>
          <w:kern w:val="0"/>
        </w:rPr>
        <w:commentReference w:id="3"/>
      </w:r>
    </w:p>
    <w:p w14:paraId="1656B8EA" w14:textId="3DE03C50"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i/>
          <w:iCs/>
          <w:sz w:val="24"/>
          <w:szCs w:val="24"/>
        </w:rPr>
        <w:t xml:space="preserve">lsatTS </w:t>
      </w:r>
      <w:r w:rsidRPr="00C56196">
        <w:rPr>
          <w:rFonts w:ascii="Times New Roman" w:hAnsi="Times New Roman" w:cs="Times New Roman"/>
          <w:sz w:val="24"/>
          <w:szCs w:val="24"/>
        </w:rPr>
        <w:t xml:space="preserve">provides functions for sample-based extraction of full Landsat data records from GEE and relies on underlaying functionality provided by the </w:t>
      </w:r>
      <w:proofErr w:type="spellStart"/>
      <w:r w:rsidRPr="00C56196">
        <w:rPr>
          <w:rFonts w:ascii="Times New Roman" w:hAnsi="Times New Roman" w:cs="Times New Roman"/>
          <w:i/>
          <w:iCs/>
          <w:sz w:val="24"/>
          <w:szCs w:val="24"/>
        </w:rPr>
        <w:t>rgee</w:t>
      </w:r>
      <w:proofErr w:type="spellEnd"/>
      <w:r w:rsidRPr="00C56196">
        <w:rPr>
          <w:rFonts w:ascii="Times New Roman" w:hAnsi="Times New Roman" w:cs="Times New Roman"/>
          <w:sz w:val="24"/>
          <w:szCs w:val="24"/>
        </w:rPr>
        <w:t xml:space="preserve"> package. Data extraction is conducted using the function </w:t>
      </w:r>
      <w:proofErr w:type="spellStart"/>
      <w:r w:rsidRPr="00C56196">
        <w:rPr>
          <w:rFonts w:ascii="Times New Roman" w:hAnsi="Times New Roman" w:cs="Times New Roman"/>
          <w:i/>
          <w:iCs/>
          <w:sz w:val="24"/>
          <w:szCs w:val="24"/>
        </w:rPr>
        <w:t>lsat_export_ts</w:t>
      </w:r>
      <w:proofErr w:type="spell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t>
      </w:r>
      <w:r w:rsidR="000B55F0">
        <w:rPr>
          <w:rFonts w:ascii="Times New Roman" w:hAnsi="Times New Roman" w:cs="Times New Roman"/>
          <w:sz w:val="24"/>
          <w:szCs w:val="24"/>
        </w:rPr>
        <w:t>B</w:t>
      </w:r>
      <w:r w:rsidRPr="00C56196">
        <w:rPr>
          <w:rFonts w:ascii="Times New Roman" w:hAnsi="Times New Roman" w:cs="Times New Roman"/>
          <w:sz w:val="24"/>
          <w:szCs w:val="24"/>
        </w:rPr>
        <w:t xml:space="preserve">efore you start you will have to determine whether you will extract data for point coordinates or for a polygon area. </w:t>
      </w:r>
    </w:p>
    <w:p w14:paraId="72BF3F38" w14:textId="77777777" w:rsidR="00C56196" w:rsidRPr="00C56196" w:rsidRDefault="00C56196" w:rsidP="00C56196">
      <w:pPr>
        <w:pStyle w:val="NoSpacing"/>
        <w:rPr>
          <w:rFonts w:ascii="Times New Roman" w:hAnsi="Times New Roman" w:cs="Times New Roman"/>
          <w:sz w:val="24"/>
          <w:szCs w:val="24"/>
        </w:rPr>
      </w:pPr>
    </w:p>
    <w:p w14:paraId="680EC754" w14:textId="77777777" w:rsidR="00C56196" w:rsidRPr="00C56196" w:rsidRDefault="00C56196" w:rsidP="00C56196">
      <w:pPr>
        <w:pStyle w:val="NoSpacing"/>
        <w:rPr>
          <w:rFonts w:ascii="Times New Roman" w:hAnsi="Times New Roman" w:cs="Times New Roman"/>
          <w:iCs/>
          <w:sz w:val="24"/>
          <w:szCs w:val="24"/>
        </w:rPr>
      </w:pPr>
      <w:r w:rsidRPr="00C56196">
        <w:rPr>
          <w:rFonts w:ascii="Times New Roman" w:hAnsi="Times New Roman" w:cs="Times New Roman"/>
          <w:i/>
          <w:sz w:val="24"/>
          <w:szCs w:val="24"/>
        </w:rPr>
        <w:t xml:space="preserve">Optional: Get central coordinates of pixels within a polygon using </w:t>
      </w:r>
      <w:proofErr w:type="spellStart"/>
      <w:r w:rsidRPr="00C56196">
        <w:rPr>
          <w:rFonts w:ascii="Times New Roman" w:hAnsi="Times New Roman" w:cs="Times New Roman"/>
          <w:i/>
          <w:sz w:val="24"/>
          <w:szCs w:val="24"/>
        </w:rPr>
        <w:t>lsat_get_pixel_centers</w:t>
      </w:r>
      <w:proofErr w:type="spellEnd"/>
      <w:r w:rsidRPr="00C56196">
        <w:rPr>
          <w:rFonts w:ascii="Times New Roman" w:hAnsi="Times New Roman" w:cs="Times New Roman"/>
          <w:i/>
          <w:sz w:val="24"/>
          <w:szCs w:val="24"/>
        </w:rPr>
        <w:t>()</w:t>
      </w:r>
    </w:p>
    <w:p w14:paraId="1A01C8C5" w14:textId="4FA6BBB8"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 xml:space="preserve">The function </w:t>
      </w:r>
      <w:proofErr w:type="spellStart"/>
      <w:r w:rsidRPr="00C56196">
        <w:rPr>
          <w:rFonts w:ascii="Times New Roman" w:hAnsi="Times New Roman" w:cs="Times New Roman"/>
          <w:i/>
          <w:iCs/>
          <w:sz w:val="24"/>
          <w:szCs w:val="24"/>
        </w:rPr>
        <w:t>lsat_get_pixel_centers</w:t>
      </w:r>
      <w:proofErr w:type="spell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will determine the central coordinates of all Landsat pixels that fall within a user-specified polygon. This is useful if the user wishes to subsequently extract Landsat time series for every grid cell in a study region (i.e., the polygon)</w:t>
      </w:r>
      <w:r w:rsidR="000B55F0">
        <w:rPr>
          <w:rFonts w:ascii="Times New Roman" w:hAnsi="Times New Roman" w:cs="Times New Roman"/>
          <w:sz w:val="24"/>
          <w:szCs w:val="24"/>
        </w:rPr>
        <w:t>.</w:t>
      </w:r>
    </w:p>
    <w:p w14:paraId="517FEC95" w14:textId="77777777" w:rsidR="00C56196" w:rsidRPr="00C56196" w:rsidRDefault="00C56196" w:rsidP="00C56196">
      <w:pPr>
        <w:pStyle w:val="NoSpacing"/>
        <w:rPr>
          <w:rFonts w:ascii="Times New Roman" w:hAnsi="Times New Roman" w:cs="Times New Roman"/>
          <w:sz w:val="24"/>
          <w:szCs w:val="24"/>
        </w:rPr>
      </w:pPr>
    </w:p>
    <w:p w14:paraId="33A3E0C1" w14:textId="77777777" w:rsidR="00C56196" w:rsidRPr="00C56196" w:rsidRDefault="00C56196" w:rsidP="00C56196">
      <w:pPr>
        <w:pStyle w:val="NoSpacing"/>
        <w:rPr>
          <w:rFonts w:ascii="Times New Roman" w:hAnsi="Times New Roman" w:cs="Times New Roman"/>
          <w:i/>
          <w:sz w:val="24"/>
          <w:szCs w:val="24"/>
        </w:rPr>
      </w:pPr>
      <w:r w:rsidRPr="00C56196">
        <w:rPr>
          <w:rFonts w:ascii="Times New Roman" w:hAnsi="Times New Roman" w:cs="Times New Roman"/>
          <w:i/>
          <w:sz w:val="24"/>
          <w:szCs w:val="24"/>
        </w:rPr>
        <w:t xml:space="preserve">Export point-coordinate Landsat time series from Earth Engine using </w:t>
      </w:r>
      <w:proofErr w:type="spellStart"/>
      <w:r w:rsidRPr="00C56196">
        <w:rPr>
          <w:rFonts w:ascii="Times New Roman" w:hAnsi="Times New Roman" w:cs="Times New Roman"/>
          <w:i/>
          <w:sz w:val="24"/>
          <w:szCs w:val="24"/>
        </w:rPr>
        <w:t>lsat_export_ts</w:t>
      </w:r>
      <w:proofErr w:type="spellEnd"/>
      <w:r w:rsidRPr="00C56196">
        <w:rPr>
          <w:rFonts w:ascii="Times New Roman" w:hAnsi="Times New Roman" w:cs="Times New Roman"/>
          <w:i/>
          <w:sz w:val="24"/>
          <w:szCs w:val="24"/>
        </w:rPr>
        <w:t>()</w:t>
      </w:r>
    </w:p>
    <w:p w14:paraId="30F210AD" w14:textId="77777777" w:rsidR="00C56196" w:rsidRPr="00C56196" w:rsidRDefault="00C56196" w:rsidP="00C56196">
      <w:pPr>
        <w:pStyle w:val="NoSpacing"/>
        <w:rPr>
          <w:rFonts w:ascii="Times New Roman" w:hAnsi="Times New Roman" w:cs="Times New Roman"/>
          <w:sz w:val="24"/>
          <w:szCs w:val="24"/>
        </w:rPr>
      </w:pPr>
      <w:r w:rsidRPr="00C56196">
        <w:rPr>
          <w:rFonts w:ascii="Times New Roman" w:hAnsi="Times New Roman" w:cs="Times New Roman"/>
          <w:sz w:val="24"/>
          <w:szCs w:val="24"/>
        </w:rPr>
        <w:t xml:space="preserve">The function </w:t>
      </w:r>
      <w:proofErr w:type="spellStart"/>
      <w:r w:rsidRPr="00C56196">
        <w:rPr>
          <w:rFonts w:ascii="Times New Roman" w:hAnsi="Times New Roman" w:cs="Times New Roman"/>
          <w:i/>
          <w:iCs/>
          <w:sz w:val="24"/>
          <w:szCs w:val="24"/>
        </w:rPr>
        <w:t>lsat_export_ts</w:t>
      </w:r>
      <w:proofErr w:type="spellEnd"/>
      <w:r w:rsidRPr="00C56196">
        <w:rPr>
          <w:rFonts w:ascii="Times New Roman" w:hAnsi="Times New Roman" w:cs="Times New Roman"/>
          <w:i/>
          <w:iCs/>
          <w:sz w:val="24"/>
          <w:szCs w:val="24"/>
        </w:rPr>
        <w:t>()</w:t>
      </w:r>
      <w:r w:rsidRPr="00C56196">
        <w:rPr>
          <w:rFonts w:ascii="Times New Roman" w:hAnsi="Times New Roman" w:cs="Times New Roman"/>
          <w:sz w:val="24"/>
          <w:szCs w:val="24"/>
        </w:rPr>
        <w:t xml:space="preserve"> will export from EE a Landsat time series for each sample site. This function only works for sample sites (point coordinates) that typically represent either (1) field sites, (2) a census of all Landsat pixels on a focal landscape, or (3) a random sample from a large region. This function issues one or more tasks to EE that export the data to the user’s Google Drive. Data extractions that involve a large number of sample sites are prone to errors and exceeding user limits set by EE. Therefore, in such cases the function will chunk the sample sites into small groups (by default 250 sites) and for each chunk will issue a separate export task to EE. </w:t>
      </w:r>
    </w:p>
    <w:p w14:paraId="79E2B908" w14:textId="407317B9" w:rsidR="000C275F" w:rsidRDefault="000C275F" w:rsidP="000C275F">
      <w:pPr>
        <w:pStyle w:val="NoSpacing"/>
        <w:rPr>
          <w:ins w:id="4" w:author="Jakob Johann Assmann" w:date="2021-09-16T10:01:00Z"/>
          <w:rFonts w:ascii="Times New Roman" w:hAnsi="Times New Roman" w:cs="Times New Roman"/>
          <w:sz w:val="24"/>
          <w:szCs w:val="24"/>
        </w:rPr>
      </w:pPr>
    </w:p>
    <w:p w14:paraId="26933351" w14:textId="7A1EDFFA" w:rsidR="005A303F" w:rsidRDefault="005A303F" w:rsidP="005A303F">
      <w:pPr>
        <w:pStyle w:val="NoSpacing"/>
        <w:numPr>
          <w:ilvl w:val="0"/>
          <w:numId w:val="1"/>
        </w:numPr>
        <w:rPr>
          <w:ins w:id="5" w:author="Jakob Johann Assmann" w:date="2021-09-16T10:05:00Z"/>
          <w:rFonts w:ascii="Times New Roman" w:hAnsi="Times New Roman" w:cs="Times New Roman"/>
          <w:sz w:val="24"/>
          <w:szCs w:val="24"/>
        </w:rPr>
      </w:pPr>
      <w:ins w:id="6" w:author="Jakob Johann Assmann" w:date="2021-09-16T10:02:00Z">
        <w:r>
          <w:rPr>
            <w:rFonts w:ascii="Times New Roman" w:hAnsi="Times New Roman" w:cs="Times New Roman"/>
            <w:sz w:val="24"/>
            <w:szCs w:val="24"/>
          </w:rPr>
          <w:t xml:space="preserve">The main </w:t>
        </w:r>
      </w:ins>
      <w:ins w:id="7" w:author="Jakob Johann Assmann" w:date="2021-09-16T10:07:00Z">
        <w:r>
          <w:rPr>
            <w:rFonts w:ascii="Times New Roman" w:hAnsi="Times New Roman" w:cs="Times New Roman"/>
            <w:sz w:val="24"/>
            <w:szCs w:val="24"/>
          </w:rPr>
          <w:t xml:space="preserve">way of </w:t>
        </w:r>
      </w:ins>
      <w:ins w:id="8" w:author="Jakob Johann Assmann" w:date="2021-09-16T10:02:00Z">
        <w:r>
          <w:rPr>
            <w:rFonts w:ascii="Times New Roman" w:hAnsi="Times New Roman" w:cs="Times New Roman"/>
            <w:sz w:val="24"/>
            <w:szCs w:val="24"/>
          </w:rPr>
          <w:t xml:space="preserve">accessing </w:t>
        </w:r>
      </w:ins>
      <w:ins w:id="9" w:author="Jakob Johann Assmann" w:date="2021-09-16T10:08:00Z">
        <w:r>
          <w:rPr>
            <w:rFonts w:ascii="Times New Roman" w:hAnsi="Times New Roman" w:cs="Times New Roman"/>
            <w:sz w:val="24"/>
            <w:szCs w:val="24"/>
          </w:rPr>
          <w:t xml:space="preserve">the Landsat </w:t>
        </w:r>
      </w:ins>
      <w:ins w:id="10" w:author="Jakob Johann Assmann" w:date="2021-09-16T10:02:00Z">
        <w:r>
          <w:rPr>
            <w:rFonts w:ascii="Times New Roman" w:hAnsi="Times New Roman" w:cs="Times New Roman"/>
            <w:sz w:val="24"/>
            <w:szCs w:val="24"/>
          </w:rPr>
          <w:t>data</w:t>
        </w:r>
      </w:ins>
      <w:ins w:id="11" w:author="Jakob Johann Assmann" w:date="2021-09-16T10:08:00Z">
        <w:r>
          <w:rPr>
            <w:rFonts w:ascii="Times New Roman" w:hAnsi="Times New Roman" w:cs="Times New Roman"/>
            <w:sz w:val="24"/>
            <w:szCs w:val="24"/>
          </w:rPr>
          <w:t xml:space="preserve"> using lsatTS</w:t>
        </w:r>
      </w:ins>
      <w:ins w:id="12" w:author="Jakob Johann Assmann" w:date="2021-09-16T10:02:00Z">
        <w:r>
          <w:rPr>
            <w:rFonts w:ascii="Times New Roman" w:hAnsi="Times New Roman" w:cs="Times New Roman"/>
            <w:sz w:val="24"/>
            <w:szCs w:val="24"/>
          </w:rPr>
          <w:t xml:space="preserve"> is </w:t>
        </w:r>
      </w:ins>
      <w:ins w:id="13" w:author="Jakob Johann Assmann" w:date="2021-09-16T10:08:00Z">
        <w:r>
          <w:rPr>
            <w:rFonts w:ascii="Times New Roman" w:hAnsi="Times New Roman" w:cs="Times New Roman"/>
            <w:sz w:val="24"/>
            <w:szCs w:val="24"/>
          </w:rPr>
          <w:t>based on</w:t>
        </w:r>
      </w:ins>
      <w:ins w:id="14" w:author="Jakob Johann Assmann" w:date="2021-09-16T10:02:00Z">
        <w:r>
          <w:rPr>
            <w:rFonts w:ascii="Times New Roman" w:hAnsi="Times New Roman" w:cs="Times New Roman"/>
            <w:sz w:val="24"/>
            <w:szCs w:val="24"/>
          </w:rPr>
          <w:t xml:space="preserve"> point sample locations.</w:t>
        </w:r>
      </w:ins>
      <w:ins w:id="15" w:author="Jakob Johann Assmann" w:date="2021-09-16T10:05:00Z">
        <w:r>
          <w:rPr>
            <w:rFonts w:ascii="Times New Roman" w:hAnsi="Times New Roman" w:cs="Times New Roman"/>
            <w:sz w:val="24"/>
            <w:szCs w:val="24"/>
          </w:rPr>
          <w:t xml:space="preserve"> </w:t>
        </w:r>
      </w:ins>
    </w:p>
    <w:p w14:paraId="3C1478FB" w14:textId="285FE416" w:rsidR="005A303F" w:rsidRDefault="005A303F">
      <w:pPr>
        <w:pStyle w:val="NoSpacing"/>
        <w:numPr>
          <w:ilvl w:val="1"/>
          <w:numId w:val="1"/>
        </w:numPr>
        <w:rPr>
          <w:ins w:id="16" w:author="Jakob Johann Assmann" w:date="2021-09-16T10:02:00Z"/>
          <w:rFonts w:ascii="Times New Roman" w:hAnsi="Times New Roman" w:cs="Times New Roman"/>
          <w:sz w:val="24"/>
          <w:szCs w:val="24"/>
        </w:rPr>
        <w:pPrChange w:id="17" w:author="Jakob Johann Assmann" w:date="2021-09-16T10:05:00Z">
          <w:pPr>
            <w:pStyle w:val="NoSpacing"/>
            <w:numPr>
              <w:numId w:val="1"/>
            </w:numPr>
            <w:ind w:left="720" w:hanging="360"/>
          </w:pPr>
        </w:pPrChange>
      </w:pPr>
      <w:ins w:id="18" w:author="Jakob Johann Assmann" w:date="2021-09-16T10:05:00Z">
        <w:r>
          <w:rPr>
            <w:rFonts w:ascii="Times New Roman" w:hAnsi="Times New Roman" w:cs="Times New Roman"/>
            <w:sz w:val="24"/>
            <w:szCs w:val="24"/>
          </w:rPr>
          <w:t xml:space="preserve">For a given </w:t>
        </w:r>
      </w:ins>
      <w:ins w:id="19" w:author="Jakob Johann Assmann" w:date="2021-09-16T10:06:00Z">
        <w:r>
          <w:rPr>
            <w:rFonts w:ascii="Times New Roman" w:hAnsi="Times New Roman" w:cs="Times New Roman"/>
            <w:sz w:val="24"/>
            <w:szCs w:val="24"/>
          </w:rPr>
          <w:t>sample point all Landsat pixels that overlap with the point are extracted from the</w:t>
        </w:r>
      </w:ins>
      <w:ins w:id="20" w:author="Jakob Johann Assmann" w:date="2021-09-16T10:08:00Z">
        <w:r>
          <w:rPr>
            <w:rFonts w:ascii="Times New Roman" w:hAnsi="Times New Roman" w:cs="Times New Roman"/>
            <w:sz w:val="24"/>
            <w:szCs w:val="24"/>
          </w:rPr>
          <w:t xml:space="preserve"> combined collection of </w:t>
        </w:r>
      </w:ins>
      <w:ins w:id="21" w:author="Jakob Johann Assmann" w:date="2021-09-16T10:07:00Z">
        <w:r>
          <w:rPr>
            <w:rFonts w:ascii="Times New Roman" w:hAnsi="Times New Roman" w:cs="Times New Roman"/>
            <w:sz w:val="24"/>
            <w:szCs w:val="24"/>
          </w:rPr>
          <w:t xml:space="preserve">all </w:t>
        </w:r>
      </w:ins>
      <w:ins w:id="22" w:author="Jakob Johann Assmann" w:date="2021-09-16T10:06:00Z">
        <w:r>
          <w:rPr>
            <w:rFonts w:ascii="Times New Roman" w:hAnsi="Times New Roman" w:cs="Times New Roman"/>
            <w:sz w:val="24"/>
            <w:szCs w:val="24"/>
          </w:rPr>
          <w:t xml:space="preserve">Landsat 5,7 and 8 </w:t>
        </w:r>
      </w:ins>
      <w:ins w:id="23" w:author="Jakob Johann Assmann" w:date="2021-09-16T10:08:00Z">
        <w:r>
          <w:rPr>
            <w:rFonts w:ascii="Times New Roman" w:hAnsi="Times New Roman" w:cs="Times New Roman"/>
            <w:sz w:val="24"/>
            <w:szCs w:val="24"/>
          </w:rPr>
          <w:t xml:space="preserve">Collection 2 Surface Reflectance </w:t>
        </w:r>
      </w:ins>
      <w:ins w:id="24" w:author="Jakob Johann Assmann" w:date="2021-09-16T10:06:00Z">
        <w:r>
          <w:rPr>
            <w:rFonts w:ascii="Times New Roman" w:hAnsi="Times New Roman" w:cs="Times New Roman"/>
            <w:sz w:val="24"/>
            <w:szCs w:val="24"/>
          </w:rPr>
          <w:t>scenes</w:t>
        </w:r>
      </w:ins>
      <w:ins w:id="25" w:author="Jakob Johann Assmann" w:date="2021-09-16T10:08:00Z">
        <w:r>
          <w:rPr>
            <w:rFonts w:ascii="Times New Roman" w:hAnsi="Times New Roman" w:cs="Times New Roman"/>
            <w:sz w:val="24"/>
            <w:szCs w:val="24"/>
          </w:rPr>
          <w:t xml:space="preserve"> available on the GEE</w:t>
        </w:r>
      </w:ins>
      <w:ins w:id="26" w:author="Jakob Johann Assmann" w:date="2021-09-16T10:06:00Z">
        <w:r>
          <w:rPr>
            <w:rFonts w:ascii="Times New Roman" w:hAnsi="Times New Roman" w:cs="Times New Roman"/>
            <w:sz w:val="24"/>
            <w:szCs w:val="24"/>
          </w:rPr>
          <w:t xml:space="preserve">. </w:t>
        </w:r>
      </w:ins>
    </w:p>
    <w:p w14:paraId="78D57099" w14:textId="5E7E18FC" w:rsidR="005A303F" w:rsidRPr="000C275F" w:rsidRDefault="005A303F">
      <w:pPr>
        <w:pStyle w:val="NoSpacing"/>
        <w:numPr>
          <w:ilvl w:val="0"/>
          <w:numId w:val="1"/>
        </w:numPr>
        <w:rPr>
          <w:rFonts w:ascii="Times New Roman" w:hAnsi="Times New Roman" w:cs="Times New Roman"/>
          <w:sz w:val="24"/>
          <w:szCs w:val="24"/>
        </w:rPr>
        <w:pPrChange w:id="27" w:author="Jakob Johann Assmann" w:date="2021-09-16T10:02:00Z">
          <w:pPr>
            <w:pStyle w:val="NoSpacing"/>
          </w:pPr>
        </w:pPrChange>
      </w:pPr>
      <w:ins w:id="28" w:author="Jakob Johann Assmann" w:date="2021-09-16T10:03:00Z">
        <w:r>
          <w:rPr>
            <w:rFonts w:ascii="Times New Roman" w:hAnsi="Times New Roman" w:cs="Times New Roman"/>
            <w:sz w:val="24"/>
            <w:szCs w:val="24"/>
          </w:rPr>
          <w:t xml:space="preserve">Optional: </w:t>
        </w:r>
      </w:ins>
      <w:ins w:id="29" w:author="Jakob Johann Assmann" w:date="2021-09-16T10:02:00Z">
        <w:r>
          <w:rPr>
            <w:rFonts w:ascii="Times New Roman" w:hAnsi="Times New Roman" w:cs="Times New Roman"/>
            <w:sz w:val="24"/>
            <w:szCs w:val="24"/>
          </w:rPr>
          <w:t>For an area</w:t>
        </w:r>
      </w:ins>
      <w:ins w:id="30" w:author="Jakob Johann Assmann" w:date="2021-09-16T10:07:00Z">
        <w:r>
          <w:rPr>
            <w:rFonts w:ascii="Times New Roman" w:hAnsi="Times New Roman" w:cs="Times New Roman"/>
            <w:sz w:val="24"/>
            <w:szCs w:val="24"/>
          </w:rPr>
          <w:t xml:space="preserve"> of interest</w:t>
        </w:r>
      </w:ins>
      <w:ins w:id="31" w:author="Jakob Johann Assmann" w:date="2021-09-16T10:03:00Z">
        <w:r>
          <w:rPr>
            <w:rFonts w:ascii="Times New Roman" w:hAnsi="Times New Roman" w:cs="Times New Roman"/>
            <w:sz w:val="24"/>
            <w:szCs w:val="24"/>
          </w:rPr>
          <w:t>,</w:t>
        </w:r>
      </w:ins>
      <w:ins w:id="32" w:author="Jakob Johann Assmann" w:date="2021-09-16T10:02:00Z">
        <w:r>
          <w:rPr>
            <w:rFonts w:ascii="Times New Roman" w:hAnsi="Times New Roman" w:cs="Times New Roman"/>
            <w:sz w:val="24"/>
            <w:szCs w:val="24"/>
          </w:rPr>
          <w:t xml:space="preserve"> all </w:t>
        </w:r>
        <w:proofErr w:type="spellStart"/>
        <w:r>
          <w:rPr>
            <w:rFonts w:ascii="Times New Roman" w:hAnsi="Times New Roman" w:cs="Times New Roman"/>
            <w:sz w:val="24"/>
            <w:szCs w:val="24"/>
          </w:rPr>
          <w:t>landsat</w:t>
        </w:r>
        <w:proofErr w:type="spellEnd"/>
        <w:r>
          <w:rPr>
            <w:rFonts w:ascii="Times New Roman" w:hAnsi="Times New Roman" w:cs="Times New Roman"/>
            <w:sz w:val="24"/>
            <w:szCs w:val="24"/>
          </w:rPr>
          <w:t xml:space="preserve"> 8 pixel centers within the area can be determined with</w:t>
        </w:r>
      </w:ins>
      <w:ins w:id="33" w:author="Jakob Johann Assmann" w:date="2021-09-16T10:03:00Z">
        <w:r>
          <w:rPr>
            <w:rFonts w:ascii="Times New Roman" w:hAnsi="Times New Roman" w:cs="Times New Roman"/>
            <w:sz w:val="24"/>
            <w:szCs w:val="24"/>
          </w:rPr>
          <w:t xml:space="preserve"> the </w:t>
        </w:r>
        <w:proofErr w:type="spellStart"/>
        <w:r>
          <w:rPr>
            <w:rFonts w:ascii="Times New Roman" w:hAnsi="Times New Roman" w:cs="Times New Roman"/>
            <w:sz w:val="24"/>
            <w:szCs w:val="24"/>
          </w:rPr>
          <w:t>ls_get_pixel_centers</w:t>
        </w:r>
        <w:proofErr w:type="spellEnd"/>
        <w:r>
          <w:rPr>
            <w:rFonts w:ascii="Times New Roman" w:hAnsi="Times New Roman" w:cs="Times New Roman"/>
            <w:sz w:val="24"/>
            <w:szCs w:val="24"/>
          </w:rPr>
          <w:t xml:space="preserve">() function. </w:t>
        </w:r>
      </w:ins>
      <w:ins w:id="34" w:author="Jakob Johann Assmann" w:date="2021-09-16T10:07:00Z">
        <w:r>
          <w:rPr>
            <w:rFonts w:ascii="Times New Roman" w:hAnsi="Times New Roman" w:cs="Times New Roman"/>
            <w:sz w:val="24"/>
            <w:szCs w:val="24"/>
          </w:rPr>
          <w:t xml:space="preserve">These pixel </w:t>
        </w:r>
        <w:proofErr w:type="spellStart"/>
        <w:r>
          <w:rPr>
            <w:rFonts w:ascii="Times New Roman" w:hAnsi="Times New Roman" w:cs="Times New Roman"/>
            <w:sz w:val="24"/>
            <w:szCs w:val="24"/>
          </w:rPr>
          <w:t>centre</w:t>
        </w:r>
        <w:proofErr w:type="spellEnd"/>
        <w:r>
          <w:rPr>
            <w:rFonts w:ascii="Times New Roman" w:hAnsi="Times New Roman" w:cs="Times New Roman"/>
            <w:sz w:val="24"/>
            <w:szCs w:val="24"/>
          </w:rPr>
          <w:t xml:space="preserve"> coordinates can then be passed on for the point based extraction. </w:t>
        </w:r>
      </w:ins>
    </w:p>
    <w:p w14:paraId="5D2BF1A9" w14:textId="77777777" w:rsidR="000C275F" w:rsidRDefault="000C275F" w:rsidP="00F751FB">
      <w:pPr>
        <w:pStyle w:val="NoSpacing"/>
        <w:rPr>
          <w:rFonts w:ascii="Times New Roman" w:hAnsi="Times New Roman" w:cs="Times New Roman"/>
          <w:i/>
          <w:iCs/>
          <w:sz w:val="24"/>
          <w:szCs w:val="24"/>
        </w:rPr>
      </w:pPr>
    </w:p>
    <w:p w14:paraId="295C1A69" w14:textId="46BA535D" w:rsidR="00713812" w:rsidRDefault="00713812" w:rsidP="00F751FB">
      <w:pPr>
        <w:pStyle w:val="NoSpacing"/>
        <w:rPr>
          <w:rFonts w:ascii="Times New Roman" w:hAnsi="Times New Roman" w:cs="Times New Roman"/>
          <w:sz w:val="24"/>
          <w:szCs w:val="24"/>
        </w:rPr>
      </w:pPr>
    </w:p>
    <w:p w14:paraId="751D00F5" w14:textId="2998760A" w:rsidR="000C275F" w:rsidRDefault="000C275F" w:rsidP="00F751FB">
      <w:pPr>
        <w:pStyle w:val="NoSpacing"/>
        <w:rPr>
          <w:rFonts w:ascii="Times New Roman" w:hAnsi="Times New Roman" w:cs="Times New Roman"/>
          <w:sz w:val="24"/>
          <w:szCs w:val="24"/>
        </w:rPr>
      </w:pPr>
    </w:p>
    <w:p w14:paraId="58F5208B" w14:textId="4EEE5634" w:rsidR="00A5674D" w:rsidRDefault="00A5674D" w:rsidP="00F751FB">
      <w:pPr>
        <w:pStyle w:val="NoSpacing"/>
        <w:rPr>
          <w:rFonts w:ascii="Times New Roman" w:hAnsi="Times New Roman" w:cs="Times New Roman"/>
          <w:sz w:val="24"/>
          <w:szCs w:val="24"/>
        </w:rPr>
      </w:pPr>
    </w:p>
    <w:p w14:paraId="286DDD56" w14:textId="77777777" w:rsidR="00A5674D" w:rsidRDefault="00A5674D" w:rsidP="00F751FB">
      <w:pPr>
        <w:pStyle w:val="NoSpacing"/>
        <w:rPr>
          <w:rFonts w:ascii="Times New Roman" w:hAnsi="Times New Roman" w:cs="Times New Roman"/>
          <w:sz w:val="24"/>
          <w:szCs w:val="24"/>
        </w:rPr>
      </w:pPr>
    </w:p>
    <w:p w14:paraId="41D83FD8" w14:textId="1F19F913" w:rsidR="0022005E" w:rsidRPr="00C40A6A" w:rsidRDefault="0022005E" w:rsidP="00C81F1B">
      <w:pPr>
        <w:pStyle w:val="Heading1"/>
      </w:pPr>
      <w:r w:rsidRPr="00C40A6A">
        <w:t>Data</w:t>
      </w:r>
      <w:r w:rsidR="00C40A6A" w:rsidRPr="00C40A6A">
        <w:t xml:space="preserve"> preparation</w:t>
      </w:r>
    </w:p>
    <w:p w14:paraId="7BB62D68" w14:textId="77777777" w:rsidR="00C56196" w:rsidRPr="007B3C28" w:rsidRDefault="00C56196" w:rsidP="00C56196">
      <w:pPr>
        <w:pStyle w:val="Heading2"/>
      </w:pPr>
      <w:r w:rsidRPr="007B3C28">
        <w:t xml:space="preserve">Prepare data for analysis using </w:t>
      </w:r>
      <w:proofErr w:type="spellStart"/>
      <w:r w:rsidRPr="007B3C28">
        <w:t>lsat_general_prep</w:t>
      </w:r>
      <w:proofErr w:type="spellEnd"/>
      <w:r w:rsidRPr="007B3C28">
        <w:t>()</w:t>
      </w:r>
    </w:p>
    <w:p w14:paraId="0B64B571" w14:textId="4455E41C" w:rsidR="00C56196" w:rsidRPr="00A9244D"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T</w:t>
      </w:r>
      <w:r w:rsidRPr="00A9244D">
        <w:rPr>
          <w:rFonts w:ascii="Times New Roman" w:hAnsi="Times New Roman" w:cs="Times New Roman"/>
          <w:sz w:val="24"/>
          <w:szCs w:val="24"/>
        </w:rPr>
        <w:t xml:space="preserve">he </w:t>
      </w:r>
      <w:r>
        <w:rPr>
          <w:rFonts w:ascii="Times New Roman" w:hAnsi="Times New Roman" w:cs="Times New Roman"/>
          <w:sz w:val="24"/>
          <w:szCs w:val="24"/>
        </w:rPr>
        <w:t xml:space="preserve">function </w:t>
      </w:r>
      <w:proofErr w:type="spellStart"/>
      <w:r w:rsidRPr="00A9244D">
        <w:rPr>
          <w:rFonts w:ascii="Times New Roman" w:hAnsi="Times New Roman" w:cs="Times New Roman"/>
          <w:i/>
          <w:iCs/>
          <w:sz w:val="24"/>
          <w:szCs w:val="24"/>
        </w:rPr>
        <w:t>lsat_general_prep</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Pr="00A9244D">
        <w:rPr>
          <w:rFonts w:ascii="Times New Roman" w:hAnsi="Times New Roman" w:cs="Times New Roman"/>
          <w:sz w:val="24"/>
          <w:szCs w:val="24"/>
        </w:rPr>
        <w:t>parse</w:t>
      </w:r>
      <w:r>
        <w:rPr>
          <w:rFonts w:ascii="Times New Roman" w:hAnsi="Times New Roman" w:cs="Times New Roman"/>
          <w:sz w:val="24"/>
          <w:szCs w:val="24"/>
        </w:rPr>
        <w:t>s</w:t>
      </w:r>
      <w:r w:rsidRPr="00A9244D">
        <w:rPr>
          <w:rFonts w:ascii="Times New Roman" w:hAnsi="Times New Roman" w:cs="Times New Roman"/>
          <w:sz w:val="24"/>
          <w:szCs w:val="24"/>
        </w:rPr>
        <w:t xml:space="preserve"> </w:t>
      </w:r>
      <w:r>
        <w:rPr>
          <w:rFonts w:ascii="Times New Roman" w:hAnsi="Times New Roman" w:cs="Times New Roman"/>
          <w:sz w:val="24"/>
          <w:szCs w:val="24"/>
        </w:rPr>
        <w:t xml:space="preserve">coordinates and other </w:t>
      </w:r>
      <w:r w:rsidRPr="00A9244D">
        <w:rPr>
          <w:rFonts w:ascii="Times New Roman" w:hAnsi="Times New Roman" w:cs="Times New Roman"/>
          <w:sz w:val="24"/>
          <w:szCs w:val="24"/>
        </w:rPr>
        <w:t>information, rename</w:t>
      </w:r>
      <w:r>
        <w:rPr>
          <w:rFonts w:ascii="Times New Roman" w:hAnsi="Times New Roman" w:cs="Times New Roman"/>
          <w:sz w:val="24"/>
          <w:szCs w:val="24"/>
        </w:rPr>
        <w:t>s</w:t>
      </w:r>
      <w:r w:rsidRPr="00A9244D">
        <w:rPr>
          <w:rFonts w:ascii="Times New Roman" w:hAnsi="Times New Roman" w:cs="Times New Roman"/>
          <w:sz w:val="24"/>
          <w:szCs w:val="24"/>
        </w:rPr>
        <w:t xml:space="preserve"> columns, and scale</w:t>
      </w:r>
      <w:r>
        <w:rPr>
          <w:rFonts w:ascii="Times New Roman" w:hAnsi="Times New Roman" w:cs="Times New Roman"/>
          <w:sz w:val="24"/>
          <w:szCs w:val="24"/>
        </w:rPr>
        <w:t>s</w:t>
      </w:r>
      <w:r w:rsidRPr="00A9244D">
        <w:rPr>
          <w:rFonts w:ascii="Times New Roman" w:hAnsi="Times New Roman" w:cs="Times New Roman"/>
          <w:sz w:val="24"/>
          <w:szCs w:val="24"/>
        </w:rPr>
        <w:t xml:space="preserve"> band</w:t>
      </w:r>
      <w:r>
        <w:rPr>
          <w:rFonts w:ascii="Times New Roman" w:hAnsi="Times New Roman" w:cs="Times New Roman"/>
          <w:sz w:val="24"/>
          <w:szCs w:val="24"/>
        </w:rPr>
        <w:t xml:space="preserve"> </w:t>
      </w:r>
      <w:r w:rsidRPr="00A9244D">
        <w:rPr>
          <w:rFonts w:ascii="Times New Roman" w:hAnsi="Times New Roman" w:cs="Times New Roman"/>
          <w:sz w:val="24"/>
          <w:szCs w:val="24"/>
        </w:rPr>
        <w:t>values</w:t>
      </w:r>
      <w:r w:rsidR="00A5674D">
        <w:rPr>
          <w:rFonts w:ascii="Times New Roman" w:hAnsi="Times New Roman" w:cs="Times New Roman"/>
          <w:sz w:val="24"/>
          <w:szCs w:val="24"/>
        </w:rPr>
        <w:t xml:space="preserve"> to allow for subsequent analysis using </w:t>
      </w:r>
      <w:r w:rsidR="00A5674D" w:rsidRPr="00A5674D">
        <w:rPr>
          <w:rFonts w:ascii="Times New Roman" w:hAnsi="Times New Roman" w:cs="Times New Roman"/>
          <w:i/>
          <w:iCs/>
          <w:sz w:val="24"/>
          <w:szCs w:val="24"/>
        </w:rPr>
        <w:t>lsatTS</w:t>
      </w:r>
      <w:r w:rsidR="00A5674D">
        <w:rPr>
          <w:rFonts w:ascii="Times New Roman" w:hAnsi="Times New Roman" w:cs="Times New Roman"/>
          <w:sz w:val="24"/>
          <w:szCs w:val="24"/>
        </w:rPr>
        <w:t xml:space="preserve"> functions. Please n</w:t>
      </w:r>
      <w:r>
        <w:rPr>
          <w:rFonts w:ascii="Times New Roman" w:hAnsi="Times New Roman" w:cs="Times New Roman"/>
          <w:sz w:val="24"/>
          <w:szCs w:val="24"/>
        </w:rPr>
        <w:t xml:space="preserve">ote that all </w:t>
      </w:r>
      <w:r w:rsidRPr="00A9244D">
        <w:rPr>
          <w:rFonts w:ascii="Times New Roman" w:hAnsi="Times New Roman" w:cs="Times New Roman"/>
          <w:i/>
          <w:iCs/>
          <w:sz w:val="24"/>
          <w:szCs w:val="24"/>
        </w:rPr>
        <w:t>lsatTS</w:t>
      </w:r>
      <w:r w:rsidRPr="00A9244D">
        <w:rPr>
          <w:rFonts w:ascii="Times New Roman" w:hAnsi="Times New Roman" w:cs="Times New Roman"/>
          <w:sz w:val="24"/>
          <w:szCs w:val="24"/>
        </w:rPr>
        <w:t xml:space="preserve"> functions depend on there being a column</w:t>
      </w:r>
      <w:r>
        <w:rPr>
          <w:rFonts w:ascii="Times New Roman" w:hAnsi="Times New Roman" w:cs="Times New Roman"/>
          <w:sz w:val="24"/>
          <w:szCs w:val="24"/>
        </w:rPr>
        <w:t xml:space="preserve"> </w:t>
      </w:r>
      <w:r w:rsidRPr="00A9244D">
        <w:rPr>
          <w:rFonts w:ascii="Times New Roman" w:hAnsi="Times New Roman" w:cs="Times New Roman"/>
          <w:sz w:val="24"/>
          <w:szCs w:val="24"/>
        </w:rPr>
        <w:t>called “</w:t>
      </w:r>
      <w:r w:rsidR="00A5674D">
        <w:rPr>
          <w:rFonts w:ascii="Times New Roman" w:hAnsi="Times New Roman" w:cs="Times New Roman"/>
          <w:sz w:val="24"/>
          <w:szCs w:val="24"/>
        </w:rPr>
        <w:t>sample.id</w:t>
      </w:r>
      <w:r w:rsidRPr="00A9244D">
        <w:rPr>
          <w:rFonts w:ascii="Times New Roman" w:hAnsi="Times New Roman" w:cs="Times New Roman"/>
          <w:sz w:val="24"/>
          <w:szCs w:val="24"/>
        </w:rPr>
        <w:t>” that uniquely identifies each location. If this column is</w:t>
      </w:r>
      <w:r>
        <w:rPr>
          <w:rFonts w:ascii="Times New Roman" w:hAnsi="Times New Roman" w:cs="Times New Roman"/>
          <w:sz w:val="24"/>
          <w:szCs w:val="24"/>
        </w:rPr>
        <w:t xml:space="preserve"> </w:t>
      </w:r>
      <w:r w:rsidRPr="00A9244D">
        <w:rPr>
          <w:rFonts w:ascii="Times New Roman" w:hAnsi="Times New Roman" w:cs="Times New Roman"/>
          <w:sz w:val="24"/>
          <w:szCs w:val="24"/>
        </w:rPr>
        <w:t xml:space="preserve">not called </w:t>
      </w:r>
      <w:r>
        <w:rPr>
          <w:rFonts w:ascii="Times New Roman" w:hAnsi="Times New Roman" w:cs="Times New Roman"/>
          <w:sz w:val="24"/>
          <w:szCs w:val="24"/>
        </w:rPr>
        <w:t>“</w:t>
      </w:r>
      <w:r w:rsidR="00A5674D">
        <w:rPr>
          <w:rFonts w:ascii="Times New Roman" w:hAnsi="Times New Roman" w:cs="Times New Roman"/>
          <w:sz w:val="24"/>
          <w:szCs w:val="24"/>
        </w:rPr>
        <w:t>sample.id</w:t>
      </w:r>
      <w:r>
        <w:rPr>
          <w:rFonts w:ascii="Times New Roman" w:hAnsi="Times New Roman" w:cs="Times New Roman"/>
          <w:sz w:val="24"/>
          <w:szCs w:val="24"/>
        </w:rPr>
        <w:t xml:space="preserve">” </w:t>
      </w:r>
      <w:r w:rsidRPr="00A9244D">
        <w:rPr>
          <w:rFonts w:ascii="Times New Roman" w:hAnsi="Times New Roman" w:cs="Times New Roman"/>
          <w:sz w:val="24"/>
          <w:szCs w:val="24"/>
        </w:rPr>
        <w:t>in your dataset, then make sure to modify your column</w:t>
      </w:r>
      <w:r>
        <w:rPr>
          <w:rFonts w:ascii="Times New Roman" w:hAnsi="Times New Roman" w:cs="Times New Roman"/>
          <w:sz w:val="24"/>
          <w:szCs w:val="24"/>
        </w:rPr>
        <w:t xml:space="preserve"> </w:t>
      </w:r>
      <w:r w:rsidRPr="00A9244D">
        <w:rPr>
          <w:rFonts w:ascii="Times New Roman" w:hAnsi="Times New Roman" w:cs="Times New Roman"/>
          <w:sz w:val="24"/>
          <w:szCs w:val="24"/>
        </w:rPr>
        <w:t>name accordingly.</w:t>
      </w:r>
    </w:p>
    <w:p w14:paraId="31916CD2" w14:textId="77777777" w:rsidR="00C56196" w:rsidRDefault="00C56196" w:rsidP="00C56196">
      <w:pPr>
        <w:pStyle w:val="NoSpacing"/>
        <w:rPr>
          <w:rFonts w:ascii="Times New Roman" w:hAnsi="Times New Roman" w:cs="Times New Roman"/>
          <w:sz w:val="24"/>
          <w:szCs w:val="24"/>
        </w:rPr>
      </w:pPr>
    </w:p>
    <w:p w14:paraId="330873AE" w14:textId="77777777" w:rsidR="00C56196" w:rsidRPr="007B3C28" w:rsidRDefault="00C56196" w:rsidP="00C56196">
      <w:pPr>
        <w:pStyle w:val="Heading2"/>
      </w:pPr>
      <w:r w:rsidRPr="007B3C28">
        <w:t xml:space="preserve">Clean surface reflectance data using </w:t>
      </w:r>
      <w:proofErr w:type="spellStart"/>
      <w:r w:rsidRPr="007B3C28">
        <w:t>lsat_clean_data</w:t>
      </w:r>
      <w:proofErr w:type="spellEnd"/>
      <w:r w:rsidRPr="007B3C28">
        <w:t>()</w:t>
      </w:r>
    </w:p>
    <w:p w14:paraId="664AA74F" w14:textId="0370DCA3" w:rsidR="00C56196" w:rsidRPr="007B3C28"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M</w:t>
      </w:r>
      <w:r w:rsidRPr="007B3C28">
        <w:rPr>
          <w:rFonts w:ascii="Times New Roman" w:hAnsi="Times New Roman" w:cs="Times New Roman"/>
          <w:sz w:val="24"/>
          <w:szCs w:val="24"/>
        </w:rPr>
        <w:t>ost analyses use high-quality surface reflectance</w:t>
      </w:r>
      <w:r>
        <w:rPr>
          <w:rFonts w:ascii="Times New Roman" w:hAnsi="Times New Roman" w:cs="Times New Roman"/>
          <w:sz w:val="24"/>
          <w:szCs w:val="24"/>
        </w:rPr>
        <w:t xml:space="preserve"> </w:t>
      </w:r>
      <w:r w:rsidRPr="007B3C28">
        <w:rPr>
          <w:rFonts w:ascii="Times New Roman" w:hAnsi="Times New Roman" w:cs="Times New Roman"/>
          <w:sz w:val="24"/>
          <w:szCs w:val="24"/>
        </w:rPr>
        <w:t xml:space="preserve">measurements that were acquired under clear-sky conditions. </w:t>
      </w:r>
      <w:r>
        <w:rPr>
          <w:rFonts w:ascii="Times New Roman" w:hAnsi="Times New Roman" w:cs="Times New Roman"/>
          <w:sz w:val="24"/>
          <w:szCs w:val="24"/>
        </w:rPr>
        <w:t xml:space="preserve">You can </w:t>
      </w:r>
      <w:r w:rsidRPr="007B3C28">
        <w:rPr>
          <w:rFonts w:ascii="Times New Roman" w:hAnsi="Times New Roman" w:cs="Times New Roman"/>
          <w:sz w:val="24"/>
          <w:szCs w:val="24"/>
        </w:rPr>
        <w:t xml:space="preserve">filter surface reflectance measurements using </w:t>
      </w:r>
      <w:proofErr w:type="spellStart"/>
      <w:r w:rsidRPr="007B3C28">
        <w:rPr>
          <w:rFonts w:ascii="Times New Roman" w:hAnsi="Times New Roman" w:cs="Times New Roman"/>
          <w:i/>
          <w:iCs/>
          <w:sz w:val="24"/>
          <w:szCs w:val="24"/>
        </w:rPr>
        <w:t>lsat_clean_data</w:t>
      </w:r>
      <w:proofErr w:type="spellEnd"/>
      <w:r w:rsidRPr="007B3C28">
        <w:rPr>
          <w:rFonts w:ascii="Times New Roman" w:hAnsi="Times New Roman" w:cs="Times New Roman"/>
          <w:i/>
          <w:iCs/>
          <w:sz w:val="24"/>
          <w:szCs w:val="24"/>
        </w:rPr>
        <w:t>()</w:t>
      </w:r>
      <w:r w:rsidRPr="007B3C28">
        <w:rPr>
          <w:rFonts w:ascii="Times New Roman" w:hAnsi="Times New Roman" w:cs="Times New Roman"/>
          <w:sz w:val="24"/>
          <w:szCs w:val="24"/>
        </w:rPr>
        <w:t>. This</w:t>
      </w:r>
      <w:r>
        <w:rPr>
          <w:rFonts w:ascii="Times New Roman" w:hAnsi="Times New Roman" w:cs="Times New Roman"/>
          <w:sz w:val="24"/>
          <w:szCs w:val="24"/>
        </w:rPr>
        <w:t xml:space="preserve"> </w:t>
      </w:r>
      <w:r w:rsidRPr="007B3C28">
        <w:rPr>
          <w:rFonts w:ascii="Times New Roman" w:hAnsi="Times New Roman" w:cs="Times New Roman"/>
          <w:sz w:val="24"/>
          <w:szCs w:val="24"/>
        </w:rPr>
        <w:lastRenderedPageBreak/>
        <w:t>function allows you to filter measurements based on pixel quality flags</w:t>
      </w:r>
      <w:r>
        <w:rPr>
          <w:rFonts w:ascii="Times New Roman" w:hAnsi="Times New Roman" w:cs="Times New Roman"/>
          <w:sz w:val="24"/>
          <w:szCs w:val="24"/>
        </w:rPr>
        <w:t xml:space="preserve"> </w:t>
      </w:r>
      <w:r w:rsidRPr="007B3C28">
        <w:rPr>
          <w:rFonts w:ascii="Times New Roman" w:hAnsi="Times New Roman" w:cs="Times New Roman"/>
          <w:sz w:val="24"/>
          <w:szCs w:val="24"/>
        </w:rPr>
        <w:t>and scene criteria. The USGS provides pixel quality flags based on the</w:t>
      </w:r>
      <w:r>
        <w:rPr>
          <w:rFonts w:ascii="Times New Roman" w:hAnsi="Times New Roman" w:cs="Times New Roman"/>
          <w:sz w:val="24"/>
          <w:szCs w:val="24"/>
        </w:rPr>
        <w:t xml:space="preserve"> </w:t>
      </w:r>
      <w:proofErr w:type="spellStart"/>
      <w:r w:rsidRPr="007B3C28">
        <w:rPr>
          <w:rFonts w:ascii="Times New Roman" w:hAnsi="Times New Roman" w:cs="Times New Roman"/>
          <w:sz w:val="24"/>
          <w:szCs w:val="24"/>
        </w:rPr>
        <w:t>CFMask</w:t>
      </w:r>
      <w:proofErr w:type="spellEnd"/>
      <w:r w:rsidRPr="007B3C28">
        <w:rPr>
          <w:rFonts w:ascii="Times New Roman" w:hAnsi="Times New Roman" w:cs="Times New Roman"/>
          <w:sz w:val="24"/>
          <w:szCs w:val="24"/>
        </w:rPr>
        <w:t xml:space="preserve"> algorithm</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&lt;EndNote&gt;&lt;Cite&gt;&lt;Author&gt;Zhu&lt;/Author&gt;&lt;Year&gt;2015&lt;/Year&gt;&lt;RecNum&gt;3251&lt;/RecNum&gt;&lt;DisplayText&gt;(Zhu et al. 2015)&lt;/DisplayText&gt;&lt;record&gt;&lt;rec-number&gt;3251&lt;/rec-number&gt;&lt;foreign-keys&gt;&lt;key app="EN" db-id="przrz2xfys0et6es02qx0adprs59z2erxf5t" timestamp="0"&gt;3251&lt;/key&gt;&lt;/foreign-keys&gt;&lt;ref-type name="Journal Article"&gt;17&lt;/ref-type&gt;&lt;contributors&gt;&lt;authors&gt;&lt;author&gt;Zhu, Zhe&lt;/author&gt;&lt;author&gt;Wang, Shixiong&lt;/author&gt;&lt;author&gt;Woodcock, Curtis E.&lt;/author&gt;&lt;/authors&gt;&lt;/contributors&gt;&lt;titles&gt;&lt;title&gt;Improvement and expansion of the Fmask algorithm: cloud, cloud shadow, and snow detection for Landsats 4–7, 8, and Sentinel 2 images&lt;/title&gt;&lt;secondary-title&gt;Remote Sensing of Environment&lt;/secondary-title&gt;&lt;/titles&gt;&lt;periodical&gt;&lt;full-title&gt;Remote Sensing of Environment&lt;/full-title&gt;&lt;/periodical&gt;&lt;pages&gt;269-277&lt;/pages&gt;&lt;volume&gt;159&lt;/volume&gt;&lt;keywords&gt;&lt;keyword&gt;Fmask&lt;/keyword&gt;&lt;keyword&gt;Cloud&lt;/keyword&gt;&lt;keyword&gt;Cloud shadow&lt;/keyword&gt;&lt;keyword&gt;Snow&lt;/keyword&gt;&lt;keyword&gt;Landsat&lt;/keyword&gt;&lt;keyword&gt;Sentinel&lt;/keyword&gt;&lt;keyword&gt;Cirrus&lt;/keyword&gt;&lt;/keywords&gt;&lt;dates&gt;&lt;year&gt;2015&lt;/year&gt;&lt;pub-dates&gt;&lt;date&gt;3/15/&lt;/date&gt;&lt;/pub-dates&gt;&lt;/dates&gt;&lt;isbn&gt;0034-4257&lt;/isbn&gt;&lt;urls&gt;&lt;related-urls&gt;&lt;url&gt;http://www.sciencedirect.com/science/article/pii/S0034425714005069&lt;/url&gt;&lt;/related-urls&gt;&lt;/urls&gt;&lt;electronic-resource-num&gt;https://doi.org/10.1016/j.rse.2014.12.014&lt;/electronic-resource-num&gt;&lt;/record&gt;&lt;/Cite&gt;&lt;/EndNote&gt;</w:instrText>
      </w:r>
      <w:r>
        <w:rPr>
          <w:rFonts w:ascii="Times New Roman" w:hAnsi="Times New Roman" w:cs="Times New Roman"/>
          <w:sz w:val="24"/>
          <w:szCs w:val="24"/>
        </w:rPr>
        <w:fldChar w:fldCharType="separate"/>
      </w:r>
      <w:r w:rsidR="00FB010E">
        <w:rPr>
          <w:rFonts w:ascii="Times New Roman" w:hAnsi="Times New Roman" w:cs="Times New Roman"/>
          <w:noProof/>
          <w:sz w:val="24"/>
          <w:szCs w:val="24"/>
        </w:rPr>
        <w:t>(Zhu et al. 2015)</w:t>
      </w:r>
      <w:r>
        <w:rPr>
          <w:rFonts w:ascii="Times New Roman" w:hAnsi="Times New Roman" w:cs="Times New Roman"/>
          <w:sz w:val="24"/>
          <w:szCs w:val="24"/>
        </w:rPr>
        <w:fldChar w:fldCharType="end"/>
      </w:r>
      <w:r w:rsidRPr="007B3C28">
        <w:rPr>
          <w:rFonts w:ascii="Times New Roman" w:hAnsi="Times New Roman" w:cs="Times New Roman"/>
          <w:sz w:val="24"/>
          <w:szCs w:val="24"/>
        </w:rPr>
        <w:t xml:space="preserve"> and information on each scene (e.g., cloud</w:t>
      </w:r>
      <w:r>
        <w:rPr>
          <w:rFonts w:ascii="Times New Roman" w:hAnsi="Times New Roman" w:cs="Times New Roman"/>
          <w:sz w:val="24"/>
          <w:szCs w:val="24"/>
        </w:rPr>
        <w:t xml:space="preserve"> </w:t>
      </w:r>
      <w:r w:rsidRPr="007B3C28">
        <w:rPr>
          <w:rFonts w:ascii="Times New Roman" w:hAnsi="Times New Roman" w:cs="Times New Roman"/>
          <w:sz w:val="24"/>
          <w:szCs w:val="24"/>
        </w:rPr>
        <w:t>cover).</w:t>
      </w:r>
      <w:r>
        <w:rPr>
          <w:rFonts w:ascii="Times New Roman" w:hAnsi="Times New Roman" w:cs="Times New Roman"/>
          <w:sz w:val="24"/>
          <w:szCs w:val="24"/>
        </w:rPr>
        <w:t xml:space="preserve"> </w:t>
      </w:r>
      <w:r w:rsidRPr="007B3C28">
        <w:rPr>
          <w:rFonts w:ascii="Times New Roman" w:hAnsi="Times New Roman" w:cs="Times New Roman"/>
          <w:sz w:val="24"/>
          <w:szCs w:val="24"/>
        </w:rPr>
        <w:t xml:space="preserve">The default settings </w:t>
      </w:r>
      <w:r>
        <w:rPr>
          <w:rFonts w:ascii="Times New Roman" w:hAnsi="Times New Roman" w:cs="Times New Roman"/>
          <w:sz w:val="24"/>
          <w:szCs w:val="24"/>
        </w:rPr>
        <w:t>for</w:t>
      </w:r>
      <w:r w:rsidRPr="007B3C28">
        <w:rPr>
          <w:rFonts w:ascii="Times New Roman" w:hAnsi="Times New Roman" w:cs="Times New Roman"/>
          <w:sz w:val="24"/>
          <w:szCs w:val="24"/>
        </w:rPr>
        <w:t xml:space="preserve"> </w:t>
      </w:r>
      <w:proofErr w:type="spellStart"/>
      <w:r w:rsidRPr="007B3C28">
        <w:rPr>
          <w:rFonts w:ascii="Times New Roman" w:hAnsi="Times New Roman" w:cs="Times New Roman"/>
          <w:i/>
          <w:iCs/>
          <w:sz w:val="24"/>
          <w:szCs w:val="24"/>
        </w:rPr>
        <w:t>lsat_clean_data</w:t>
      </w:r>
      <w:proofErr w:type="spellEnd"/>
      <w:r w:rsidRPr="007B3C28">
        <w:rPr>
          <w:rFonts w:ascii="Times New Roman" w:hAnsi="Times New Roman" w:cs="Times New Roman"/>
          <w:i/>
          <w:iCs/>
          <w:sz w:val="24"/>
          <w:szCs w:val="24"/>
        </w:rPr>
        <w:t>()</w:t>
      </w:r>
      <w:r w:rsidRPr="007B3C28">
        <w:rPr>
          <w:rFonts w:ascii="Times New Roman" w:hAnsi="Times New Roman" w:cs="Times New Roman"/>
          <w:sz w:val="24"/>
          <w:szCs w:val="24"/>
        </w:rPr>
        <w:t xml:space="preserve"> will filter out</w:t>
      </w:r>
      <w:r>
        <w:rPr>
          <w:rFonts w:ascii="Times New Roman" w:hAnsi="Times New Roman" w:cs="Times New Roman"/>
          <w:sz w:val="24"/>
          <w:szCs w:val="24"/>
        </w:rPr>
        <w:t xml:space="preserve"> measurements flagged as </w:t>
      </w:r>
      <w:r w:rsidRPr="007B3C28">
        <w:rPr>
          <w:rFonts w:ascii="Times New Roman" w:hAnsi="Times New Roman" w:cs="Times New Roman"/>
          <w:sz w:val="24"/>
          <w:szCs w:val="24"/>
        </w:rPr>
        <w:t xml:space="preserve">snow </w:t>
      </w:r>
      <w:r>
        <w:rPr>
          <w:rFonts w:ascii="Times New Roman" w:hAnsi="Times New Roman" w:cs="Times New Roman"/>
          <w:sz w:val="24"/>
          <w:szCs w:val="24"/>
        </w:rPr>
        <w:t xml:space="preserve">or </w:t>
      </w:r>
      <w:r w:rsidRPr="007B3C28">
        <w:rPr>
          <w:rFonts w:ascii="Times New Roman" w:hAnsi="Times New Roman" w:cs="Times New Roman"/>
          <w:sz w:val="24"/>
          <w:szCs w:val="24"/>
        </w:rPr>
        <w:t>water</w:t>
      </w:r>
      <w:r>
        <w:rPr>
          <w:rFonts w:ascii="Times New Roman" w:hAnsi="Times New Roman" w:cs="Times New Roman"/>
          <w:sz w:val="24"/>
          <w:szCs w:val="24"/>
        </w:rPr>
        <w:t xml:space="preserve">, as well as measurements acquired at high solar zenith angle (&gt;60°), those with high geolocation uncertainty (&gt;15 m), or those acquired as part of scenes with extensive cloud cover (&gt;80%). </w:t>
      </w:r>
      <w:r w:rsidRPr="007B3C28">
        <w:rPr>
          <w:rFonts w:ascii="Times New Roman" w:hAnsi="Times New Roman" w:cs="Times New Roman"/>
          <w:sz w:val="24"/>
          <w:szCs w:val="24"/>
        </w:rPr>
        <w:t xml:space="preserve">Addition water masking is provided based on </w:t>
      </w:r>
      <w:r>
        <w:rPr>
          <w:rFonts w:ascii="Times New Roman" w:hAnsi="Times New Roman" w:cs="Times New Roman"/>
          <w:sz w:val="24"/>
          <w:szCs w:val="24"/>
        </w:rPr>
        <w:t xml:space="preserve">maxim surface water extent () from </w:t>
      </w:r>
      <w:r w:rsidRPr="007B3C28">
        <w:rPr>
          <w:rFonts w:ascii="Times New Roman" w:hAnsi="Times New Roman" w:cs="Times New Roman"/>
          <w:sz w:val="24"/>
          <w:szCs w:val="24"/>
        </w:rPr>
        <w:t xml:space="preserve">the </w:t>
      </w:r>
      <w:r>
        <w:rPr>
          <w:rFonts w:ascii="Times New Roman" w:hAnsi="Times New Roman" w:cs="Times New Roman"/>
          <w:sz w:val="24"/>
          <w:szCs w:val="24"/>
        </w:rPr>
        <w:t xml:space="preserve">Landsat-based </w:t>
      </w:r>
      <w:r w:rsidRPr="007B3C28">
        <w:rPr>
          <w:rFonts w:ascii="Times New Roman" w:hAnsi="Times New Roman" w:cs="Times New Roman"/>
          <w:sz w:val="24"/>
          <w:szCs w:val="24"/>
        </w:rPr>
        <w:t>JRC</w:t>
      </w:r>
      <w:r>
        <w:rPr>
          <w:rFonts w:ascii="Times New Roman" w:hAnsi="Times New Roman" w:cs="Times New Roman"/>
          <w:sz w:val="24"/>
          <w:szCs w:val="24"/>
        </w:rPr>
        <w:t xml:space="preserve"> </w:t>
      </w:r>
      <w:r w:rsidRPr="007B3C28">
        <w:rPr>
          <w:rFonts w:ascii="Times New Roman" w:hAnsi="Times New Roman" w:cs="Times New Roman"/>
          <w:sz w:val="24"/>
          <w:szCs w:val="24"/>
        </w:rPr>
        <w:t>Global Surface Water Dataset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FB010E">
        <w:rPr>
          <w:rFonts w:ascii="Times New Roman" w:hAnsi="Times New Roman" w:cs="Times New Roman"/>
          <w:sz w:val="24"/>
          <w:szCs w:val="24"/>
        </w:rPr>
        <w:instrText xml:space="preserve"> ADDIN EN.CITE &lt;EndNote&gt;&lt;Cite&gt;&lt;Author&gt;Pekel&lt;/Author&gt;&lt;Year&gt;2016&lt;/Year&gt;&lt;RecNum&gt;3320&lt;/RecNum&gt;&lt;DisplayText&gt;(Pekel et al. 2016)&lt;/DisplayText&gt;&lt;record&gt;&lt;rec-number&gt;3320&lt;/rec-number&gt;&lt;foreign-keys&gt;&lt;key app="EN" db-id="przrz2xfys0et6es02qx0adprs59z2erxf5t" timestamp="0"&gt;3320&lt;/key&gt;&lt;/foreign-keys&gt;&lt;ref-type name="Journal Article"&gt;17&lt;/ref-type&gt;&lt;contributors&gt;&lt;authors&gt;&lt;author&gt;Pekel, Jean-François&lt;/author&gt;&lt;author&gt;Cottam, Andrew&lt;/author&gt;&lt;author&gt;Gorelick, Noel&lt;/author&gt;&lt;author&gt;Belward, Alan S.&lt;/author&gt;&lt;/authors&gt;&lt;/contributors&gt;&lt;titles&gt;&lt;title&gt;High-resolution mapping of global surface water and its long-term changes&lt;/title&gt;&lt;secondary-title&gt;Nature&lt;/secondary-title&gt;&lt;/titles&gt;&lt;periodical&gt;&lt;full-title&gt;Nature&lt;/full-title&gt;&lt;/periodical&gt;&lt;pages&gt;418-422&lt;/pages&gt;&lt;volume&gt;540&lt;/volume&gt;&lt;number&gt;7633&lt;/number&gt;&lt;dates&gt;&lt;year&gt;2016&lt;/year&gt;&lt;pub-dates&gt;&lt;date&gt;12/15/print&lt;/date&gt;&lt;/pub-dates&gt;&lt;/dates&gt;&lt;publisher&gt;Macmillan Publishers Limited, part of Springer Nature. All rights reserved.&lt;/publisher&gt;&lt;isbn&gt;0028-0836&lt;/isbn&gt;&lt;work-type&gt;Letter&lt;/work-type&gt;&lt;urls&gt;&lt;related-urls&gt;&lt;url&gt;http://dx.doi.org/10.1038/nature20584&lt;/url&gt;&lt;/related-urls&gt;&lt;/urls&gt;&lt;electronic-resource-num&gt;10.1038/nature20584&lt;/electronic-resource-num&gt;&lt;/record&gt;&lt;/Cite&gt;&lt;/EndNote&gt;</w:instrText>
      </w:r>
      <w:r>
        <w:rPr>
          <w:rFonts w:ascii="Times New Roman" w:hAnsi="Times New Roman" w:cs="Times New Roman"/>
          <w:sz w:val="24"/>
          <w:szCs w:val="24"/>
        </w:rPr>
        <w:fldChar w:fldCharType="separate"/>
      </w:r>
      <w:r w:rsidR="00FB010E">
        <w:rPr>
          <w:rFonts w:ascii="Times New Roman" w:hAnsi="Times New Roman" w:cs="Times New Roman"/>
          <w:noProof/>
          <w:sz w:val="24"/>
          <w:szCs w:val="24"/>
        </w:rPr>
        <w:t>(Pekel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59017E61" w14:textId="77777777" w:rsidR="00C56196" w:rsidRDefault="00C56196" w:rsidP="00C56196">
      <w:pPr>
        <w:pStyle w:val="NoSpacing"/>
        <w:rPr>
          <w:rFonts w:ascii="Times New Roman" w:hAnsi="Times New Roman" w:cs="Times New Roman"/>
          <w:sz w:val="24"/>
          <w:szCs w:val="24"/>
        </w:rPr>
      </w:pPr>
    </w:p>
    <w:p w14:paraId="295A32AB" w14:textId="149CB1BB"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Compute </w:t>
      </w:r>
      <w:r>
        <w:rPr>
          <w:rFonts w:ascii="Times New Roman" w:hAnsi="Times New Roman" w:cs="Times New Roman"/>
          <w:i/>
          <w:iCs/>
          <w:sz w:val="24"/>
          <w:szCs w:val="24"/>
        </w:rPr>
        <w:t xml:space="preserve">neighborhood </w:t>
      </w:r>
      <w:r w:rsidRPr="00943AA8">
        <w:rPr>
          <w:rFonts w:ascii="Times New Roman" w:hAnsi="Times New Roman" w:cs="Times New Roman"/>
          <w:i/>
          <w:iCs/>
          <w:sz w:val="24"/>
          <w:szCs w:val="24"/>
        </w:rPr>
        <w:t>mean surface reflectance</w:t>
      </w:r>
      <w:r>
        <w:rPr>
          <w:rFonts w:ascii="Times New Roman" w:hAnsi="Times New Roman" w:cs="Times New Roman"/>
          <w:i/>
          <w:iCs/>
          <w:sz w:val="24"/>
          <w:szCs w:val="24"/>
        </w:rPr>
        <w:t xml:space="preserve"> </w:t>
      </w:r>
      <w:r w:rsidRPr="00943AA8">
        <w:rPr>
          <w:rFonts w:ascii="Times New Roman" w:hAnsi="Times New Roman" w:cs="Times New Roman"/>
          <w:i/>
          <w:iCs/>
          <w:sz w:val="24"/>
          <w:szCs w:val="24"/>
        </w:rPr>
        <w:t xml:space="preserve">using </w:t>
      </w:r>
      <w:proofErr w:type="spellStart"/>
      <w:r w:rsidRPr="00943AA8">
        <w:rPr>
          <w:rFonts w:ascii="Times New Roman" w:hAnsi="Times New Roman" w:cs="Times New Roman"/>
          <w:i/>
          <w:iCs/>
          <w:sz w:val="24"/>
          <w:szCs w:val="24"/>
        </w:rPr>
        <w:t>lsat_neighborhood_mean</w:t>
      </w:r>
      <w:proofErr w:type="spellEnd"/>
      <w:r w:rsidRPr="00943AA8">
        <w:rPr>
          <w:rFonts w:ascii="Times New Roman" w:hAnsi="Times New Roman" w:cs="Times New Roman"/>
          <w:i/>
          <w:iCs/>
          <w:sz w:val="24"/>
          <w:szCs w:val="24"/>
        </w:rPr>
        <w:t>()</w:t>
      </w:r>
    </w:p>
    <w:p w14:paraId="0456A563" w14:textId="6256EAA3" w:rsidR="00C56196" w:rsidRPr="00943AA8" w:rsidRDefault="00C56196" w:rsidP="00C56196">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If each of your sites </w:t>
      </w:r>
      <w:r>
        <w:rPr>
          <w:rFonts w:ascii="Times New Roman" w:hAnsi="Times New Roman" w:cs="Times New Roman"/>
          <w:sz w:val="24"/>
          <w:szCs w:val="24"/>
        </w:rPr>
        <w:t xml:space="preserve">were buffered to include a </w:t>
      </w:r>
      <w:r w:rsidRPr="00943AA8">
        <w:rPr>
          <w:rFonts w:ascii="Times New Roman" w:hAnsi="Times New Roman" w:cs="Times New Roman"/>
          <w:sz w:val="24"/>
          <w:szCs w:val="24"/>
        </w:rPr>
        <w:t>neighborhood of Landsat pixels</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(e.g., 3 x 3 pixels), then </w:t>
      </w:r>
      <w:proofErr w:type="spellStart"/>
      <w:r w:rsidRPr="00943AA8">
        <w:rPr>
          <w:rFonts w:ascii="Times New Roman" w:hAnsi="Times New Roman" w:cs="Times New Roman"/>
          <w:i/>
          <w:iCs/>
          <w:sz w:val="24"/>
          <w:szCs w:val="24"/>
        </w:rPr>
        <w:t>lsat_neighborhood_mean</w:t>
      </w:r>
      <w:proofErr w:type="spell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will compute the mean</w:t>
      </w:r>
      <w:r>
        <w:rPr>
          <w:rFonts w:ascii="Times New Roman" w:hAnsi="Times New Roman" w:cs="Times New Roman"/>
          <w:sz w:val="24"/>
          <w:szCs w:val="24"/>
        </w:rPr>
        <w:t xml:space="preserve"> </w:t>
      </w:r>
      <w:r w:rsidRPr="00943AA8">
        <w:rPr>
          <w:rFonts w:ascii="Times New Roman" w:hAnsi="Times New Roman" w:cs="Times New Roman"/>
          <w:sz w:val="24"/>
          <w:szCs w:val="24"/>
        </w:rPr>
        <w:t>reflectance across this neighborhood of pixel</w:t>
      </w:r>
      <w:r>
        <w:rPr>
          <w:rFonts w:ascii="Times New Roman" w:hAnsi="Times New Roman" w:cs="Times New Roman"/>
          <w:sz w:val="24"/>
          <w:szCs w:val="24"/>
        </w:rPr>
        <w:t>s for measurements at each period in time</w:t>
      </w:r>
      <w:r w:rsidR="000B55F0">
        <w:rPr>
          <w:rFonts w:ascii="Times New Roman" w:hAnsi="Times New Roman" w:cs="Times New Roman"/>
          <w:sz w:val="24"/>
          <w:szCs w:val="24"/>
        </w:rPr>
        <w:t>.</w:t>
      </w:r>
      <w:r>
        <w:rPr>
          <w:rFonts w:ascii="Times New Roman" w:hAnsi="Times New Roman" w:cs="Times New Roman"/>
          <w:sz w:val="24"/>
          <w:szCs w:val="24"/>
        </w:rPr>
        <w:t xml:space="preserve"> </w:t>
      </w:r>
    </w:p>
    <w:p w14:paraId="0B138396" w14:textId="77777777" w:rsidR="00C56196" w:rsidRPr="00943AA8" w:rsidRDefault="00C56196" w:rsidP="00C56196">
      <w:pPr>
        <w:pStyle w:val="NoSpacing"/>
        <w:rPr>
          <w:rFonts w:ascii="Times New Roman" w:hAnsi="Times New Roman" w:cs="Times New Roman"/>
          <w:sz w:val="24"/>
          <w:szCs w:val="24"/>
        </w:rPr>
      </w:pPr>
    </w:p>
    <w:p w14:paraId="06ABC2F3" w14:textId="5A5AFC98"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Summarize </w:t>
      </w:r>
      <w:r w:rsidRPr="00782A8D">
        <w:rPr>
          <w:rFonts w:ascii="Times New Roman" w:hAnsi="Times New Roman" w:cs="Times New Roman"/>
          <w:i/>
          <w:iCs/>
          <w:sz w:val="24"/>
          <w:szCs w:val="24"/>
        </w:rPr>
        <w:t xml:space="preserve">data </w:t>
      </w:r>
      <w:r w:rsidRPr="00943AA8">
        <w:rPr>
          <w:rFonts w:ascii="Times New Roman" w:hAnsi="Times New Roman" w:cs="Times New Roman"/>
          <w:i/>
          <w:iCs/>
          <w:sz w:val="24"/>
          <w:szCs w:val="24"/>
        </w:rPr>
        <w:t>availability for each site</w:t>
      </w:r>
      <w:r w:rsidRPr="00782A8D">
        <w:rPr>
          <w:rFonts w:ascii="Times New Roman" w:hAnsi="Times New Roman" w:cs="Times New Roman"/>
          <w:i/>
          <w:iCs/>
          <w:sz w:val="24"/>
          <w:szCs w:val="24"/>
        </w:rPr>
        <w:t xml:space="preserve"> </w:t>
      </w:r>
      <w:r w:rsidRPr="00943AA8">
        <w:rPr>
          <w:rFonts w:ascii="Times New Roman" w:hAnsi="Times New Roman" w:cs="Times New Roman"/>
          <w:i/>
          <w:iCs/>
          <w:sz w:val="24"/>
          <w:szCs w:val="24"/>
        </w:rPr>
        <w:t xml:space="preserve">using </w:t>
      </w:r>
      <w:proofErr w:type="spellStart"/>
      <w:r w:rsidRPr="00943AA8">
        <w:rPr>
          <w:rFonts w:ascii="Times New Roman" w:hAnsi="Times New Roman" w:cs="Times New Roman"/>
          <w:i/>
          <w:iCs/>
          <w:sz w:val="24"/>
          <w:szCs w:val="24"/>
        </w:rPr>
        <w:t>lsat_summarize_data_avail</w:t>
      </w:r>
      <w:proofErr w:type="spellEnd"/>
      <w:r w:rsidRPr="00943AA8">
        <w:rPr>
          <w:rFonts w:ascii="Times New Roman" w:hAnsi="Times New Roman" w:cs="Times New Roman"/>
          <w:i/>
          <w:iCs/>
          <w:sz w:val="24"/>
          <w:szCs w:val="24"/>
        </w:rPr>
        <w:t>(</w:t>
      </w:r>
      <w:r w:rsidRPr="00782A8D">
        <w:rPr>
          <w:rFonts w:ascii="Times New Roman" w:hAnsi="Times New Roman" w:cs="Times New Roman"/>
          <w:i/>
          <w:iCs/>
          <w:sz w:val="24"/>
          <w:szCs w:val="24"/>
        </w:rPr>
        <w:t>)</w:t>
      </w:r>
    </w:p>
    <w:p w14:paraId="06629343" w14:textId="799053D2" w:rsidR="00C56196" w:rsidRPr="00943AA8" w:rsidRDefault="00C56196" w:rsidP="00C56196">
      <w:pPr>
        <w:pStyle w:val="NoSpacing"/>
        <w:rPr>
          <w:rFonts w:ascii="Times New Roman" w:hAnsi="Times New Roman" w:cs="Times New Roman"/>
          <w:sz w:val="24"/>
          <w:szCs w:val="24"/>
        </w:rPr>
      </w:pPr>
      <w:r w:rsidRPr="00943AA8">
        <w:rPr>
          <w:rFonts w:ascii="Times New Roman" w:hAnsi="Times New Roman" w:cs="Times New Roman"/>
          <w:sz w:val="24"/>
          <w:szCs w:val="24"/>
        </w:rPr>
        <w:t xml:space="preserve">The function </w:t>
      </w:r>
      <w:proofErr w:type="spellStart"/>
      <w:r w:rsidRPr="00943AA8">
        <w:rPr>
          <w:rFonts w:ascii="Times New Roman" w:hAnsi="Times New Roman" w:cs="Times New Roman"/>
          <w:i/>
          <w:iCs/>
          <w:sz w:val="24"/>
          <w:szCs w:val="24"/>
        </w:rPr>
        <w:t>lsat_summarize_data_avail</w:t>
      </w:r>
      <w:proofErr w:type="spellEnd"/>
      <w:r w:rsidRPr="00943AA8">
        <w:rPr>
          <w:rFonts w:ascii="Times New Roman" w:hAnsi="Times New Roman" w:cs="Times New Roman"/>
          <w:i/>
          <w:iCs/>
          <w:sz w:val="24"/>
          <w:szCs w:val="24"/>
        </w:rPr>
        <w:t>()</w:t>
      </w:r>
      <w:r w:rsidRPr="00943AA8">
        <w:rPr>
          <w:rFonts w:ascii="Times New Roman" w:hAnsi="Times New Roman" w:cs="Times New Roman"/>
          <w:sz w:val="24"/>
          <w:szCs w:val="24"/>
        </w:rPr>
        <w:t xml:space="preserve"> creates a summary table that</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provides information on the period </w:t>
      </w:r>
      <w:r>
        <w:rPr>
          <w:rFonts w:ascii="Times New Roman" w:hAnsi="Times New Roman" w:cs="Times New Roman"/>
          <w:sz w:val="24"/>
          <w:szCs w:val="24"/>
        </w:rPr>
        <w:t xml:space="preserve">and number </w:t>
      </w:r>
      <w:r w:rsidRPr="00943AA8">
        <w:rPr>
          <w:rFonts w:ascii="Times New Roman" w:hAnsi="Times New Roman" w:cs="Times New Roman"/>
          <w:sz w:val="24"/>
          <w:szCs w:val="24"/>
        </w:rPr>
        <w:t>of observations available for each site. It also generates a figure showing</w:t>
      </w:r>
      <w:r>
        <w:rPr>
          <w:rFonts w:ascii="Times New Roman" w:hAnsi="Times New Roman" w:cs="Times New Roman"/>
          <w:sz w:val="24"/>
          <w:szCs w:val="24"/>
        </w:rPr>
        <w:t xml:space="preserve"> </w:t>
      </w:r>
      <w:r w:rsidRPr="00943AA8">
        <w:rPr>
          <w:rFonts w:ascii="Times New Roman" w:hAnsi="Times New Roman" w:cs="Times New Roman"/>
          <w:sz w:val="24"/>
          <w:szCs w:val="24"/>
        </w:rPr>
        <w:t xml:space="preserve">the </w:t>
      </w:r>
      <w:r>
        <w:rPr>
          <w:rFonts w:ascii="Times New Roman" w:hAnsi="Times New Roman" w:cs="Times New Roman"/>
          <w:sz w:val="24"/>
          <w:szCs w:val="24"/>
        </w:rPr>
        <w:t xml:space="preserve">cross-site aggregate number </w:t>
      </w:r>
      <w:r w:rsidRPr="00943AA8">
        <w:rPr>
          <w:rFonts w:ascii="Times New Roman" w:hAnsi="Times New Roman" w:cs="Times New Roman"/>
          <w:sz w:val="24"/>
          <w:szCs w:val="24"/>
        </w:rPr>
        <w:t>of observations across years</w:t>
      </w:r>
      <w:r w:rsidR="000B55F0">
        <w:rPr>
          <w:rFonts w:ascii="Times New Roman" w:hAnsi="Times New Roman" w:cs="Times New Roman"/>
          <w:sz w:val="24"/>
          <w:szCs w:val="24"/>
        </w:rPr>
        <w:t>.</w:t>
      </w:r>
      <w:r>
        <w:rPr>
          <w:rFonts w:ascii="Times New Roman" w:hAnsi="Times New Roman" w:cs="Times New Roman"/>
          <w:sz w:val="24"/>
          <w:szCs w:val="24"/>
        </w:rPr>
        <w:t xml:space="preserve"> </w:t>
      </w:r>
    </w:p>
    <w:p w14:paraId="0EB8208C" w14:textId="77777777" w:rsidR="00C56196" w:rsidRPr="00943AA8" w:rsidRDefault="00C56196" w:rsidP="00C56196">
      <w:pPr>
        <w:pStyle w:val="NoSpacing"/>
        <w:rPr>
          <w:rFonts w:ascii="Times New Roman" w:hAnsi="Times New Roman" w:cs="Times New Roman"/>
          <w:sz w:val="24"/>
          <w:szCs w:val="24"/>
        </w:rPr>
      </w:pPr>
    </w:p>
    <w:p w14:paraId="48C55EF8" w14:textId="77777777" w:rsidR="00C56196" w:rsidRPr="00943AA8" w:rsidRDefault="00C56196" w:rsidP="00C56196">
      <w:pPr>
        <w:pStyle w:val="NoSpacing"/>
        <w:rPr>
          <w:rFonts w:ascii="Times New Roman" w:hAnsi="Times New Roman" w:cs="Times New Roman"/>
          <w:i/>
          <w:iCs/>
          <w:sz w:val="24"/>
          <w:szCs w:val="24"/>
        </w:rPr>
      </w:pPr>
      <w:r w:rsidRPr="00943AA8">
        <w:rPr>
          <w:rFonts w:ascii="Times New Roman" w:hAnsi="Times New Roman" w:cs="Times New Roman"/>
          <w:i/>
          <w:iCs/>
          <w:sz w:val="24"/>
          <w:szCs w:val="24"/>
        </w:rPr>
        <w:t xml:space="preserve">Calculate spectral indices using </w:t>
      </w:r>
      <w:proofErr w:type="spellStart"/>
      <w:r w:rsidRPr="00943AA8">
        <w:rPr>
          <w:rFonts w:ascii="Times New Roman" w:hAnsi="Times New Roman" w:cs="Times New Roman"/>
          <w:i/>
          <w:iCs/>
          <w:sz w:val="24"/>
          <w:szCs w:val="24"/>
        </w:rPr>
        <w:t>lsat_calc_</w:t>
      </w:r>
      <w:r>
        <w:rPr>
          <w:rFonts w:ascii="Times New Roman" w:hAnsi="Times New Roman" w:cs="Times New Roman"/>
          <w:i/>
          <w:iCs/>
          <w:sz w:val="24"/>
          <w:szCs w:val="24"/>
        </w:rPr>
        <w:t>spec_</w:t>
      </w:r>
      <w:r w:rsidRPr="00943AA8">
        <w:rPr>
          <w:rFonts w:ascii="Times New Roman" w:hAnsi="Times New Roman" w:cs="Times New Roman"/>
          <w:i/>
          <w:iCs/>
          <w:sz w:val="24"/>
          <w:szCs w:val="24"/>
        </w:rPr>
        <w:t>index</w:t>
      </w:r>
      <w:proofErr w:type="spellEnd"/>
      <w:r w:rsidRPr="00943AA8">
        <w:rPr>
          <w:rFonts w:ascii="Times New Roman" w:hAnsi="Times New Roman" w:cs="Times New Roman"/>
          <w:i/>
          <w:iCs/>
          <w:sz w:val="24"/>
          <w:szCs w:val="24"/>
        </w:rPr>
        <w:t>()</w:t>
      </w:r>
    </w:p>
    <w:p w14:paraId="56D92E34" w14:textId="7F7344BE" w:rsidR="00C56196"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 xml:space="preserve">Calculate common spectral indices using the function </w:t>
      </w:r>
      <w:proofErr w:type="spellStart"/>
      <w:r w:rsidRPr="00943AA8">
        <w:rPr>
          <w:rFonts w:ascii="Times New Roman" w:hAnsi="Times New Roman" w:cs="Times New Roman"/>
          <w:i/>
          <w:iCs/>
          <w:sz w:val="24"/>
          <w:szCs w:val="24"/>
        </w:rPr>
        <w:t>lsat_calc_</w:t>
      </w:r>
      <w:r>
        <w:rPr>
          <w:rFonts w:ascii="Times New Roman" w:hAnsi="Times New Roman" w:cs="Times New Roman"/>
          <w:i/>
          <w:iCs/>
          <w:sz w:val="24"/>
          <w:szCs w:val="24"/>
        </w:rPr>
        <w:t>spec_</w:t>
      </w:r>
      <w:r w:rsidRPr="00943AA8">
        <w:rPr>
          <w:rFonts w:ascii="Times New Roman" w:hAnsi="Times New Roman" w:cs="Times New Roman"/>
          <w:i/>
          <w:iCs/>
          <w:sz w:val="24"/>
          <w:szCs w:val="24"/>
        </w:rPr>
        <w:t>index</w:t>
      </w:r>
      <w:proofErr w:type="spellEnd"/>
      <w:r w:rsidRPr="00943AA8">
        <w:rPr>
          <w:rFonts w:ascii="Times New Roman" w:hAnsi="Times New Roman" w:cs="Times New Roman"/>
          <w:i/>
          <w:iCs/>
          <w:sz w:val="24"/>
          <w:szCs w:val="24"/>
        </w:rPr>
        <w:t>()</w:t>
      </w:r>
      <w:r>
        <w:rPr>
          <w:rFonts w:ascii="Times New Roman" w:hAnsi="Times New Roman" w:cs="Times New Roman"/>
          <w:sz w:val="24"/>
          <w:szCs w:val="24"/>
        </w:rPr>
        <w:t>. This function includes ~15 spectral indices, including the Normalized Difference Vegetation Index (NDVI), 2-band Enhanced Vegetation Index (EVI2), and others (Table 2). Note the function can only compute one spectral index at a time</w:t>
      </w:r>
      <w:r w:rsidR="000B55F0">
        <w:rPr>
          <w:rFonts w:ascii="Times New Roman" w:hAnsi="Times New Roman" w:cs="Times New Roman"/>
          <w:sz w:val="24"/>
          <w:szCs w:val="24"/>
        </w:rPr>
        <w:t>.</w:t>
      </w:r>
      <w:r>
        <w:rPr>
          <w:rFonts w:ascii="Times New Roman" w:hAnsi="Times New Roman" w:cs="Times New Roman"/>
          <w:sz w:val="24"/>
          <w:szCs w:val="24"/>
        </w:rPr>
        <w:t xml:space="preserve"> </w:t>
      </w:r>
    </w:p>
    <w:p w14:paraId="64CE601F" w14:textId="77777777" w:rsidR="00C56196" w:rsidRDefault="00C56196" w:rsidP="00C56196">
      <w:pPr>
        <w:pStyle w:val="NoSpacing"/>
        <w:rPr>
          <w:rFonts w:ascii="Times New Roman" w:hAnsi="Times New Roman" w:cs="Times New Roman"/>
          <w:sz w:val="24"/>
          <w:szCs w:val="24"/>
        </w:rPr>
      </w:pPr>
    </w:p>
    <w:p w14:paraId="5C4A804B" w14:textId="77777777" w:rsidR="00C56196" w:rsidRPr="00943AA8" w:rsidRDefault="00C56196" w:rsidP="00C56196">
      <w:pPr>
        <w:pStyle w:val="NoSpacing"/>
        <w:rPr>
          <w:rFonts w:ascii="Times New Roman" w:hAnsi="Times New Roman" w:cs="Times New Roman"/>
          <w:sz w:val="24"/>
          <w:szCs w:val="24"/>
        </w:rPr>
      </w:pPr>
      <w:r>
        <w:rPr>
          <w:rFonts w:ascii="Times New Roman" w:hAnsi="Times New Roman" w:cs="Times New Roman"/>
          <w:sz w:val="24"/>
          <w:szCs w:val="24"/>
        </w:rPr>
        <w:t xml:space="preserve">Table 2. Spectral indices that can be computed using the </w:t>
      </w:r>
      <w:proofErr w:type="spellStart"/>
      <w:r w:rsidRPr="00777D31">
        <w:rPr>
          <w:rFonts w:ascii="Times New Roman" w:hAnsi="Times New Roman" w:cs="Times New Roman"/>
          <w:i/>
          <w:iCs/>
          <w:sz w:val="24"/>
          <w:szCs w:val="24"/>
        </w:rPr>
        <w:t>lsat_calc_spec_index</w:t>
      </w:r>
      <w:proofErr w:type="spellEnd"/>
      <w:r w:rsidRPr="00777D31">
        <w:rPr>
          <w:rFonts w:ascii="Times New Roman" w:hAnsi="Times New Roman" w:cs="Times New Roman"/>
          <w:i/>
          <w:iCs/>
          <w:sz w:val="24"/>
          <w:szCs w:val="24"/>
        </w:rPr>
        <w:t>()</w:t>
      </w:r>
      <w:r>
        <w:rPr>
          <w:rFonts w:ascii="Times New Roman" w:hAnsi="Times New Roman" w:cs="Times New Roman"/>
          <w:sz w:val="24"/>
          <w:szCs w:val="24"/>
        </w:rPr>
        <w:t xml:space="preserve"> function. </w:t>
      </w:r>
    </w:p>
    <w:tbl>
      <w:tblPr>
        <w:tblStyle w:val="TableGrid"/>
        <w:tblW w:w="9589" w:type="dxa"/>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3455"/>
        <w:gridCol w:w="1450"/>
        <w:gridCol w:w="2561"/>
        <w:gridCol w:w="2123"/>
      </w:tblGrid>
      <w:tr w:rsidR="00C56196" w:rsidRPr="00F46243" w14:paraId="72B1BF7F" w14:textId="77777777" w:rsidTr="0048413F">
        <w:trPr>
          <w:trHeight w:val="432"/>
        </w:trPr>
        <w:tc>
          <w:tcPr>
            <w:tcW w:w="3455" w:type="dxa"/>
            <w:tcBorders>
              <w:bottom w:val="single" w:sz="4" w:space="0" w:color="auto"/>
            </w:tcBorders>
            <w:vAlign w:val="center"/>
          </w:tcPr>
          <w:p w14:paraId="3128A0D4" w14:textId="77777777" w:rsidR="00C56196" w:rsidRPr="00F46243" w:rsidRDefault="00C56196" w:rsidP="0048413F">
            <w:pPr>
              <w:pStyle w:val="NoSpacing"/>
              <w:rPr>
                <w:rFonts w:ascii="Times New Roman" w:hAnsi="Times New Roman" w:cs="Times New Roman"/>
                <w:b/>
                <w:bCs/>
                <w:sz w:val="20"/>
                <w:szCs w:val="20"/>
              </w:rPr>
            </w:pPr>
            <w:r w:rsidRPr="00F46243">
              <w:rPr>
                <w:rFonts w:ascii="Times New Roman" w:hAnsi="Times New Roman" w:cs="Times New Roman"/>
                <w:b/>
                <w:bCs/>
                <w:sz w:val="20"/>
                <w:szCs w:val="20"/>
              </w:rPr>
              <w:t>Name</w:t>
            </w:r>
          </w:p>
        </w:tc>
        <w:tc>
          <w:tcPr>
            <w:tcW w:w="1450" w:type="dxa"/>
            <w:tcBorders>
              <w:bottom w:val="single" w:sz="4" w:space="0" w:color="auto"/>
            </w:tcBorders>
            <w:vAlign w:val="center"/>
          </w:tcPr>
          <w:p w14:paraId="7EAEA7D9" w14:textId="77777777" w:rsidR="00C56196" w:rsidRPr="00F46243" w:rsidRDefault="00C56196" w:rsidP="0048413F">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Abbrev</w:t>
            </w:r>
            <w:r>
              <w:rPr>
                <w:rFonts w:ascii="Times New Roman" w:hAnsi="Times New Roman" w:cs="Times New Roman"/>
                <w:b/>
                <w:bCs/>
                <w:sz w:val="20"/>
                <w:szCs w:val="20"/>
              </w:rPr>
              <w:t>iation</w:t>
            </w:r>
          </w:p>
        </w:tc>
        <w:tc>
          <w:tcPr>
            <w:tcW w:w="2561" w:type="dxa"/>
            <w:tcBorders>
              <w:bottom w:val="single" w:sz="4" w:space="0" w:color="auto"/>
            </w:tcBorders>
            <w:vAlign w:val="center"/>
          </w:tcPr>
          <w:p w14:paraId="0D6A30F0" w14:textId="77777777" w:rsidR="00C56196" w:rsidRPr="00F46243" w:rsidRDefault="00C56196" w:rsidP="0048413F">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Formula</w:t>
            </w:r>
          </w:p>
        </w:tc>
        <w:tc>
          <w:tcPr>
            <w:tcW w:w="2123" w:type="dxa"/>
            <w:tcBorders>
              <w:bottom w:val="single" w:sz="4" w:space="0" w:color="auto"/>
            </w:tcBorders>
            <w:vAlign w:val="center"/>
          </w:tcPr>
          <w:p w14:paraId="3DE41977" w14:textId="77777777" w:rsidR="00C56196" w:rsidRPr="00F46243" w:rsidRDefault="00C56196" w:rsidP="0048413F">
            <w:pPr>
              <w:pStyle w:val="NoSpacing"/>
              <w:jc w:val="center"/>
              <w:rPr>
                <w:rFonts w:ascii="Times New Roman" w:hAnsi="Times New Roman" w:cs="Times New Roman"/>
                <w:b/>
                <w:bCs/>
                <w:sz w:val="20"/>
                <w:szCs w:val="20"/>
              </w:rPr>
            </w:pPr>
            <w:r w:rsidRPr="00F46243">
              <w:rPr>
                <w:rFonts w:ascii="Times New Roman" w:hAnsi="Times New Roman" w:cs="Times New Roman"/>
                <w:b/>
                <w:bCs/>
                <w:sz w:val="20"/>
                <w:szCs w:val="20"/>
              </w:rPr>
              <w:t>Citation</w:t>
            </w:r>
          </w:p>
        </w:tc>
      </w:tr>
      <w:tr w:rsidR="00C56196" w:rsidRPr="00F46243" w14:paraId="31161094" w14:textId="77777777" w:rsidTr="0048413F">
        <w:trPr>
          <w:trHeight w:val="432"/>
        </w:trPr>
        <w:tc>
          <w:tcPr>
            <w:tcW w:w="3455" w:type="dxa"/>
            <w:tcBorders>
              <w:top w:val="single" w:sz="4" w:space="0" w:color="auto"/>
            </w:tcBorders>
            <w:vAlign w:val="center"/>
          </w:tcPr>
          <w:p w14:paraId="280C601A"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p>
        </w:tc>
        <w:tc>
          <w:tcPr>
            <w:tcW w:w="1450" w:type="dxa"/>
            <w:tcBorders>
              <w:top w:val="single" w:sz="4" w:space="0" w:color="auto"/>
            </w:tcBorders>
            <w:vAlign w:val="center"/>
          </w:tcPr>
          <w:p w14:paraId="7DCF8DBF"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w:t>
            </w:r>
          </w:p>
        </w:tc>
        <w:tc>
          <w:tcPr>
            <w:tcW w:w="2561" w:type="dxa"/>
            <w:tcBorders>
              <w:top w:val="single" w:sz="4" w:space="0" w:color="auto"/>
            </w:tcBorders>
            <w:vAlign w:val="center"/>
          </w:tcPr>
          <w:p w14:paraId="1E7DE375" w14:textId="77777777" w:rsidR="00C56196" w:rsidRPr="007A39B6" w:rsidRDefault="0047725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NIR+6*RED-7.5*BLUE+1</m:t>
                    </m:r>
                  </m:den>
                </m:f>
              </m:oMath>
            </m:oMathPara>
          </w:p>
        </w:tc>
        <w:tc>
          <w:tcPr>
            <w:tcW w:w="2123" w:type="dxa"/>
            <w:tcBorders>
              <w:top w:val="single" w:sz="4" w:space="0" w:color="auto"/>
            </w:tcBorders>
            <w:vAlign w:val="center"/>
          </w:tcPr>
          <w:p w14:paraId="5E8BB7C6" w14:textId="65B248F0" w:rsidR="00C56196" w:rsidRPr="007A39B6" w:rsidRDefault="00C56196" w:rsidP="0048413F">
            <w:pPr>
              <w:pStyle w:val="NoSpacing"/>
              <w:jc w:val="center"/>
              <w:rPr>
                <w:rFonts w:ascii="Times New Roman" w:hAnsi="Times New Roman" w:cs="Times New Roman"/>
                <w:sz w:val="16"/>
                <w:szCs w:val="16"/>
                <w:highlight w:val="yellow"/>
              </w:rPr>
            </w:pPr>
            <w:r w:rsidRPr="007A39B6">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AuthorYear="1"&gt;&lt;Author&gt;Huete&lt;/Author&gt;&lt;Year&gt;2002&lt;/Year&gt;&lt;RecNum&gt;1934&lt;/RecNum&gt;&lt;DisplayText&gt;Huete et al. (2002)&lt;/DisplayText&gt;&lt;record&gt;&lt;rec-number&gt;1934&lt;/rec-number&gt;&lt;foreign-keys&gt;&lt;key app="EN" db-id="przrz2xfys0et6es02qx0adprs59z2erxf5t" timestamp="0"&gt;1934&lt;/key&gt;&lt;/foreign-keys&gt;&lt;ref-type name="Journal Article"&gt;17&lt;/ref-type&gt;&lt;contributors&gt;&lt;authors&gt;&lt;author&gt;Huete, A&lt;/author&gt;&lt;author&gt;Didan, Kamel&lt;/author&gt;&lt;author&gt;Miura, Tomoaki&lt;/author&gt;&lt;author&gt;Rodriguez, E Patricia&lt;/author&gt;&lt;author&gt;Gao, Xiang&lt;/author&gt;&lt;author&gt;Ferreira, Laerte G&lt;/author&gt;&lt;/authors&gt;&lt;/contributors&gt;&lt;titles&gt;&lt;title&gt;Overview of the radiometric and biophysical performance of the MODIS vegetation indices&lt;/title&gt;&lt;secondary-title&gt;Remote sensing of environment&lt;/secondary-title&gt;&lt;/titles&gt;&lt;periodical&gt;&lt;full-title&gt;Remote Sensing of Environment&lt;/full-title&gt;&lt;/periodical&gt;&lt;pages&gt;195-213&lt;/pages&gt;&lt;volume&gt;83&lt;/volume&gt;&lt;number&gt;1&lt;/number&gt;&lt;dates&gt;&lt;year&gt;2002&lt;/year&gt;&lt;/dates&gt;&lt;isbn&gt;0034-4257&lt;/isbn&gt;&lt;urls&gt;&lt;/urls&gt;&lt;/record&gt;&lt;/Cite&gt;&lt;/EndNote&gt;</w:instrText>
            </w:r>
            <w:r w:rsidRPr="007A39B6">
              <w:rPr>
                <w:rFonts w:ascii="Times New Roman" w:hAnsi="Times New Roman" w:cs="Times New Roman"/>
                <w:sz w:val="16"/>
                <w:szCs w:val="16"/>
              </w:rPr>
              <w:fldChar w:fldCharType="separate"/>
            </w:r>
            <w:r w:rsidR="00DD6183">
              <w:rPr>
                <w:rFonts w:ascii="Times New Roman" w:hAnsi="Times New Roman" w:cs="Times New Roman"/>
                <w:noProof/>
                <w:sz w:val="16"/>
                <w:szCs w:val="16"/>
              </w:rPr>
              <w:t>Huete et al. (2002)</w:t>
            </w:r>
            <w:r w:rsidRPr="007A39B6">
              <w:rPr>
                <w:rFonts w:ascii="Times New Roman" w:hAnsi="Times New Roman" w:cs="Times New Roman"/>
                <w:sz w:val="16"/>
                <w:szCs w:val="16"/>
              </w:rPr>
              <w:fldChar w:fldCharType="end"/>
            </w:r>
          </w:p>
        </w:tc>
      </w:tr>
      <w:tr w:rsidR="00C56196" w:rsidRPr="00F46243" w14:paraId="2E7D5C84" w14:textId="77777777" w:rsidTr="0048413F">
        <w:trPr>
          <w:trHeight w:val="432"/>
        </w:trPr>
        <w:tc>
          <w:tcPr>
            <w:tcW w:w="3455" w:type="dxa"/>
            <w:vAlign w:val="center"/>
          </w:tcPr>
          <w:p w14:paraId="3686DBF4"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Enhanced Vegetation Index</w:t>
            </w:r>
            <w:r>
              <w:rPr>
                <w:rFonts w:ascii="Times New Roman" w:hAnsi="Times New Roman" w:cs="Times New Roman"/>
                <w:sz w:val="16"/>
                <w:szCs w:val="16"/>
              </w:rPr>
              <w:t xml:space="preserve"> (</w:t>
            </w:r>
            <w:r w:rsidRPr="007A39B6">
              <w:rPr>
                <w:rFonts w:ascii="Times New Roman" w:hAnsi="Times New Roman" w:cs="Times New Roman"/>
                <w:sz w:val="16"/>
                <w:szCs w:val="16"/>
              </w:rPr>
              <w:t>2-band</w:t>
            </w:r>
            <w:r>
              <w:rPr>
                <w:rFonts w:ascii="Times New Roman" w:hAnsi="Times New Roman" w:cs="Times New Roman"/>
                <w:sz w:val="16"/>
                <w:szCs w:val="16"/>
              </w:rPr>
              <w:t>)</w:t>
            </w:r>
          </w:p>
        </w:tc>
        <w:tc>
          <w:tcPr>
            <w:tcW w:w="1450" w:type="dxa"/>
            <w:vAlign w:val="center"/>
          </w:tcPr>
          <w:p w14:paraId="6EB0DF7A"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EVI2</w:t>
            </w:r>
          </w:p>
        </w:tc>
        <w:tc>
          <w:tcPr>
            <w:tcW w:w="2561" w:type="dxa"/>
            <w:vAlign w:val="center"/>
          </w:tcPr>
          <w:p w14:paraId="127A423C" w14:textId="77777777" w:rsidR="00C56196" w:rsidRPr="007A39B6" w:rsidRDefault="0047725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2.5*(NIR-RED)</m:t>
                    </m:r>
                  </m:num>
                  <m:den>
                    <m:r>
                      <w:rPr>
                        <w:rFonts w:ascii="Cambria Math" w:hAnsi="Cambria Math" w:cs="Times New Roman"/>
                        <w:sz w:val="16"/>
                        <w:szCs w:val="16"/>
                      </w:rPr>
                      <m:t>NIR+2.5*RED+1</m:t>
                    </m:r>
                  </m:den>
                </m:f>
              </m:oMath>
            </m:oMathPara>
          </w:p>
        </w:tc>
        <w:tc>
          <w:tcPr>
            <w:tcW w:w="2123" w:type="dxa"/>
            <w:vAlign w:val="center"/>
          </w:tcPr>
          <w:p w14:paraId="774BB576" w14:textId="387C5A10"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AuthorYear="1"&gt;&lt;Author&gt;Jiang&lt;/Author&gt;&lt;Year&gt;2008&lt;/Year&gt;&lt;RecNum&gt;3341&lt;/RecNum&gt;&lt;DisplayText&gt;Jiang et al. (2008)&lt;/DisplayText&gt;&lt;record&gt;&lt;rec-number&gt;3341&lt;/rec-number&gt;&lt;foreign-keys&gt;&lt;key app="EN" db-id="przrz2xfys0et6es02qx0adprs59z2erxf5t" timestamp="0"&gt;3341&lt;/key&gt;&lt;/foreign-keys&gt;&lt;ref-type name="Journal Article"&gt;17&lt;/ref-type&gt;&lt;contributors&gt;&lt;authors&gt;&lt;author&gt;Jiang, Zhangyan&lt;/author&gt;&lt;author&gt;Huete, Alfredo R&lt;/author&gt;&lt;author&gt;Didan, Kamel&lt;/author&gt;&lt;author&gt;Miura, Tomoaki&lt;/author&gt;&lt;/authors&gt;&lt;/contributors&gt;&lt;titles&gt;&lt;title&gt;Development of a two-band enhanced vegetation index without a blue band&lt;/title&gt;&lt;secondary-title&gt;Remote Sensing of Environment&lt;/secondary-title&gt;&lt;/titles&gt;&lt;periodical&gt;&lt;full-title&gt;Remote Sensing of Environment&lt;/full-title&gt;&lt;/periodical&gt;&lt;pages&gt;3833-3845&lt;/pages&gt;&lt;volume&gt;112&lt;/volume&gt;&lt;number&gt;10&lt;/number&gt;&lt;dates&gt;&lt;year&gt;2008&lt;/year&gt;&lt;/dates&gt;&lt;isbn&gt;0034-4257&lt;/isbn&gt;&lt;urls&gt;&lt;/urls&gt;&lt;/record&gt;&lt;/Cite&gt;&lt;/EndNote&gt;</w:instrText>
            </w:r>
            <w:r w:rsidRPr="007A39B6">
              <w:rPr>
                <w:rFonts w:ascii="Times New Roman" w:hAnsi="Times New Roman" w:cs="Times New Roman"/>
                <w:sz w:val="16"/>
                <w:szCs w:val="16"/>
              </w:rPr>
              <w:fldChar w:fldCharType="separate"/>
            </w:r>
            <w:r w:rsidR="00DD6183">
              <w:rPr>
                <w:rFonts w:ascii="Times New Roman" w:hAnsi="Times New Roman" w:cs="Times New Roman"/>
                <w:noProof/>
                <w:sz w:val="16"/>
                <w:szCs w:val="16"/>
              </w:rPr>
              <w:t>Jiang et al. (2008)</w:t>
            </w:r>
            <w:r w:rsidRPr="007A39B6">
              <w:rPr>
                <w:rFonts w:ascii="Times New Roman" w:hAnsi="Times New Roman" w:cs="Times New Roman"/>
                <w:sz w:val="16"/>
                <w:szCs w:val="16"/>
              </w:rPr>
              <w:fldChar w:fldCharType="end"/>
            </w:r>
          </w:p>
        </w:tc>
      </w:tr>
      <w:tr w:rsidR="00C56196" w:rsidRPr="00F46243" w14:paraId="010845C7" w14:textId="77777777" w:rsidTr="0048413F">
        <w:trPr>
          <w:trHeight w:val="432"/>
        </w:trPr>
        <w:tc>
          <w:tcPr>
            <w:tcW w:w="3455" w:type="dxa"/>
            <w:vAlign w:val="center"/>
          </w:tcPr>
          <w:p w14:paraId="1A52F61E"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Moisture Stress Index</w:t>
            </w:r>
          </w:p>
        </w:tc>
        <w:tc>
          <w:tcPr>
            <w:tcW w:w="1450" w:type="dxa"/>
            <w:vAlign w:val="center"/>
          </w:tcPr>
          <w:p w14:paraId="7BB89F48"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MSI</w:t>
            </w:r>
          </w:p>
        </w:tc>
        <w:tc>
          <w:tcPr>
            <w:tcW w:w="2561" w:type="dxa"/>
            <w:vAlign w:val="center"/>
          </w:tcPr>
          <w:p w14:paraId="74C38ACF" w14:textId="77777777" w:rsidR="00C56196" w:rsidRPr="007A39B6" w:rsidRDefault="0047725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m:t>
                    </m:r>
                  </m:num>
                  <m:den>
                    <m:r>
                      <w:rPr>
                        <w:rFonts w:ascii="Cambria Math" w:hAnsi="Cambria Math" w:cs="Times New Roman"/>
                        <w:sz w:val="16"/>
                        <w:szCs w:val="16"/>
                      </w:rPr>
                      <m:t>NIR</m:t>
                    </m:r>
                  </m:den>
                </m:f>
              </m:oMath>
            </m:oMathPara>
          </w:p>
        </w:tc>
        <w:tc>
          <w:tcPr>
            <w:tcW w:w="2123" w:type="dxa"/>
            <w:vAlign w:val="center"/>
          </w:tcPr>
          <w:p w14:paraId="0CB11892" w14:textId="2D1F472A" w:rsidR="00C56196" w:rsidRPr="007A39B6" w:rsidRDefault="006370FB" w:rsidP="0048413F">
            <w:pPr>
              <w:pStyle w:val="NoSpacing"/>
              <w:jc w:val="center"/>
              <w:rPr>
                <w:rFonts w:ascii="Times New Roman" w:hAnsi="Times New Roman" w:cs="Times New Roman"/>
                <w:sz w:val="16"/>
                <w:szCs w:val="16"/>
              </w:rPr>
            </w:pPr>
            <w:r>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AuthorYear="1"&gt;&lt;Author&gt;Rock&lt;/Author&gt;&lt;Year&gt;1986&lt;/Year&gt;&lt;RecNum&gt;4641&lt;/RecNum&gt;&lt;DisplayText&gt;Rock et al. (1986)&lt;/DisplayText&gt;&lt;record&gt;&lt;rec-number&gt;4641&lt;/rec-number&gt;&lt;foreign-keys&gt;&lt;key app="EN" db-id="przrz2xfys0et6es02qx0adprs59z2erxf5t" timestamp="1637620581"&gt;4641&lt;/key&gt;&lt;/foreign-keys&gt;&lt;ref-type name="Journal Article"&gt;17&lt;/ref-type&gt;&lt;contributors&gt;&lt;authors&gt;&lt;author&gt;Rock, BN&lt;/author&gt;&lt;author&gt;Vogelmann, JE&lt;/author&gt;&lt;author&gt;Williams, DL&lt;/author&gt;&lt;author&gt;Vogelmann, AF&lt;/author&gt;&lt;author&gt;Hoshizaki, T&lt;/author&gt;&lt;/authors&gt;&lt;/contributors&gt;&lt;titles&gt;&lt;title&gt;Remote detection of forest damage&lt;/title&gt;&lt;secondary-title&gt;Bioscience&lt;/secondary-title&gt;&lt;/titles&gt;&lt;periodical&gt;&lt;full-title&gt;BioScience&lt;/full-title&gt;&lt;/periodical&gt;&lt;pages&gt;439-445&lt;/pages&gt;&lt;volume&gt;36&lt;/volume&gt;&lt;number&gt;7&lt;/number&gt;&lt;dates&gt;&lt;year&gt;1986&lt;/year&gt;&lt;/dates&gt;&lt;isbn&gt;0006-3568&lt;/isbn&gt;&lt;urls&gt;&lt;/urls&gt;&lt;/record&gt;&lt;/Cite&gt;&lt;/EndNote&gt;</w:instrText>
            </w:r>
            <w:r>
              <w:rPr>
                <w:rFonts w:ascii="Times New Roman" w:hAnsi="Times New Roman" w:cs="Times New Roman"/>
                <w:sz w:val="16"/>
                <w:szCs w:val="16"/>
              </w:rPr>
              <w:fldChar w:fldCharType="separate"/>
            </w:r>
            <w:r w:rsidR="00DD6183">
              <w:rPr>
                <w:rFonts w:ascii="Times New Roman" w:hAnsi="Times New Roman" w:cs="Times New Roman"/>
                <w:noProof/>
                <w:sz w:val="16"/>
                <w:szCs w:val="16"/>
              </w:rPr>
              <w:t>Rock et al. (1986)</w:t>
            </w:r>
            <w:r>
              <w:rPr>
                <w:rFonts w:ascii="Times New Roman" w:hAnsi="Times New Roman" w:cs="Times New Roman"/>
                <w:sz w:val="16"/>
                <w:szCs w:val="16"/>
              </w:rPr>
              <w:fldChar w:fldCharType="end"/>
            </w:r>
          </w:p>
        </w:tc>
      </w:tr>
      <w:tr w:rsidR="00C56196" w:rsidRPr="00F46243" w14:paraId="64157F0C" w14:textId="77777777" w:rsidTr="0048413F">
        <w:trPr>
          <w:trHeight w:val="432"/>
        </w:trPr>
        <w:tc>
          <w:tcPr>
            <w:tcW w:w="3455" w:type="dxa"/>
            <w:vAlign w:val="center"/>
          </w:tcPr>
          <w:p w14:paraId="35698144"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Near Infrared Vegetation Index</w:t>
            </w:r>
          </w:p>
        </w:tc>
        <w:tc>
          <w:tcPr>
            <w:tcW w:w="1450" w:type="dxa"/>
            <w:vAlign w:val="center"/>
          </w:tcPr>
          <w:p w14:paraId="2B90DA5C" w14:textId="77777777" w:rsidR="00C56196" w:rsidRPr="007A39B6" w:rsidRDefault="00C56196" w:rsidP="0048413F">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NIRv</w:t>
            </w:r>
            <w:proofErr w:type="spellEnd"/>
          </w:p>
        </w:tc>
        <w:tc>
          <w:tcPr>
            <w:tcW w:w="2561" w:type="dxa"/>
            <w:vAlign w:val="center"/>
          </w:tcPr>
          <w:p w14:paraId="6F15B364" w14:textId="77777777" w:rsidR="00C56196" w:rsidRPr="007A39B6" w:rsidRDefault="00477254"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NIR*(NIR-RED)</m:t>
                    </m:r>
                  </m:num>
                  <m:den>
                    <m:r>
                      <w:rPr>
                        <w:rFonts w:ascii="Cambria Math" w:hAnsi="Cambria Math" w:cs="Times New Roman"/>
                        <w:sz w:val="16"/>
                        <w:szCs w:val="16"/>
                      </w:rPr>
                      <m:t>NIR+RED</m:t>
                    </m:r>
                  </m:den>
                </m:f>
              </m:oMath>
            </m:oMathPara>
          </w:p>
        </w:tc>
        <w:tc>
          <w:tcPr>
            <w:tcW w:w="2123" w:type="dxa"/>
            <w:vAlign w:val="center"/>
          </w:tcPr>
          <w:p w14:paraId="2E8FF778" w14:textId="57E67A8A"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AuthorYear="1"&gt;&lt;Author&gt;Badgley&lt;/Author&gt;&lt;Year&gt;2017&lt;/Year&gt;&lt;RecNum&gt;3608&lt;/RecNum&gt;&lt;DisplayText&gt;Badgley et al. (2017)&lt;/DisplayText&gt;&lt;record&gt;&lt;rec-number&gt;3608&lt;/rec-number&gt;&lt;foreign-keys&gt;&lt;key app="EN" db-id="przrz2xfys0et6es02qx0adprs59z2erxf5t" timestamp="1520550934"&gt;3608&lt;/key&gt;&lt;/foreign-keys&gt;&lt;ref-type name="Journal Article"&gt;17&lt;/ref-type&gt;&lt;contributors&gt;&lt;authors&gt;&lt;author&gt;Badgley, Grayson&lt;/author&gt;&lt;author&gt;Field, Christopher B.&lt;/author&gt;&lt;author&gt;Berry, Joseph A.&lt;/author&gt;&lt;/authors&gt;&lt;/contributors&gt;&lt;titles&gt;&lt;title&gt;Canopy near-infrared reflectance and terrestrial photosynthesis&lt;/title&gt;&lt;secondary-title&gt;Science Advances&lt;/secondary-title&gt;&lt;/titles&gt;&lt;periodical&gt;&lt;full-title&gt;Science Advances&lt;/full-title&gt;&lt;/periodical&gt;&lt;pages&gt;e1602244&amp;#xD;&lt;/pages&gt;&lt;volume&gt;3&lt;/volume&gt;&lt;number&gt;3&lt;/number&gt;&lt;dates&gt;&lt;year&gt;2017&lt;/year&gt;&lt;/dates&gt;&lt;work-type&gt;10.1126/sciadv.1602244&lt;/work-type&gt;&lt;urls&gt;&lt;related-urls&gt;&lt;url&gt;http://advances.sciencemag.org/content/3/3/e1602244.abstract&lt;/url&gt;&lt;/related-urls&gt;&lt;/urls&gt;&lt;/record&gt;&lt;/Cite&gt;&lt;/EndNote&gt;</w:instrText>
            </w:r>
            <w:r w:rsidRPr="007A39B6">
              <w:rPr>
                <w:rFonts w:ascii="Times New Roman" w:hAnsi="Times New Roman" w:cs="Times New Roman"/>
                <w:sz w:val="16"/>
                <w:szCs w:val="16"/>
              </w:rPr>
              <w:fldChar w:fldCharType="separate"/>
            </w:r>
            <w:r w:rsidR="00DD6183">
              <w:rPr>
                <w:rFonts w:ascii="Times New Roman" w:hAnsi="Times New Roman" w:cs="Times New Roman"/>
                <w:noProof/>
                <w:sz w:val="16"/>
                <w:szCs w:val="16"/>
              </w:rPr>
              <w:t>Badgley et al. (2017)</w:t>
            </w:r>
            <w:r w:rsidRPr="007A39B6">
              <w:rPr>
                <w:rFonts w:ascii="Times New Roman" w:hAnsi="Times New Roman" w:cs="Times New Roman"/>
                <w:sz w:val="16"/>
                <w:szCs w:val="16"/>
              </w:rPr>
              <w:fldChar w:fldCharType="end"/>
            </w:r>
          </w:p>
        </w:tc>
      </w:tr>
      <w:tr w:rsidR="00C56196" w:rsidRPr="00F46243" w14:paraId="19298D7A" w14:textId="77777777" w:rsidTr="0048413F">
        <w:trPr>
          <w:trHeight w:val="432"/>
        </w:trPr>
        <w:tc>
          <w:tcPr>
            <w:tcW w:w="3455" w:type="dxa"/>
            <w:vAlign w:val="center"/>
          </w:tcPr>
          <w:p w14:paraId="27B7E200"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Burn Ratio</w:t>
            </w:r>
          </w:p>
        </w:tc>
        <w:tc>
          <w:tcPr>
            <w:tcW w:w="1450" w:type="dxa"/>
            <w:vAlign w:val="center"/>
          </w:tcPr>
          <w:p w14:paraId="5465F06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NBR</w:t>
            </w:r>
          </w:p>
        </w:tc>
        <w:tc>
          <w:tcPr>
            <w:tcW w:w="2561" w:type="dxa"/>
            <w:vAlign w:val="center"/>
          </w:tcPr>
          <w:p w14:paraId="65C416B9" w14:textId="77777777" w:rsidR="00C56196" w:rsidRPr="007A39B6" w:rsidRDefault="00477254"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SWIR1-SWIR2</m:t>
                    </m:r>
                  </m:num>
                  <m:den>
                    <m:r>
                      <w:rPr>
                        <w:rFonts w:ascii="Cambria Math" w:hAnsi="Cambria Math" w:cs="Times New Roman"/>
                        <w:sz w:val="16"/>
                        <w:szCs w:val="16"/>
                      </w:rPr>
                      <m:t>SWIR1+SWIR2</m:t>
                    </m:r>
                  </m:den>
                </m:f>
              </m:oMath>
            </m:oMathPara>
          </w:p>
        </w:tc>
        <w:tc>
          <w:tcPr>
            <w:tcW w:w="2123" w:type="dxa"/>
            <w:vAlign w:val="center"/>
          </w:tcPr>
          <w:p w14:paraId="2EA8B4B7" w14:textId="24B19BEF"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AuthorYear="1"&gt;&lt;Author&gt;Key&lt;/Author&gt;&lt;Year&gt;1999&lt;/Year&gt;&lt;RecNum&gt;3683&lt;/RecNum&gt;&lt;DisplayText&gt;Key and Benson (1999)&lt;/DisplayText&gt;&lt;record&gt;&lt;rec-number&gt;3683&lt;/rec-number&gt;&lt;foreign-keys&gt;&lt;key app="EN" db-id="przrz2xfys0et6es02qx0adprs59z2erxf5t" timestamp="1534191088"&gt;3683&lt;/key&gt;&lt;/foreign-keys&gt;&lt;ref-type name="Journal Article"&gt;17&lt;/ref-type&gt;&lt;contributors&gt;&lt;authors&gt;&lt;author&gt;Key, Carl H&lt;/author&gt;&lt;author&gt;Benson, Nate C&lt;/author&gt;&lt;/authors&gt;&lt;/contributors&gt;&lt;titles&gt;&lt;title&gt;The Normalized Burn Ratio (NBR): A Landsat TM radiometric measure of burn severity&lt;/title&gt;&lt;secondary-title&gt;United States Geological Survey, Northern Rocky Mountain Science Center.(Bozeman, MT)&lt;/secondary-title&gt;&lt;/titles&gt;&lt;periodical&gt;&lt;full-title&gt;United States Geological Survey, Northern Rocky Mountain Science Center.(Bozeman, MT)&lt;/full-title&gt;&lt;/periodical&gt;&lt;dates&gt;&lt;year&gt;1999&lt;/year&gt;&lt;/dates&gt;&lt;urls&gt;&lt;/urls&gt;&lt;/record&gt;&lt;/Cite&gt;&lt;/EndNote&gt;</w:instrText>
            </w:r>
            <w:r w:rsidRPr="007A39B6">
              <w:rPr>
                <w:rFonts w:ascii="Times New Roman" w:hAnsi="Times New Roman" w:cs="Times New Roman"/>
                <w:sz w:val="16"/>
                <w:szCs w:val="16"/>
              </w:rPr>
              <w:fldChar w:fldCharType="separate"/>
            </w:r>
            <w:r w:rsidR="00DD6183">
              <w:rPr>
                <w:rFonts w:ascii="Times New Roman" w:hAnsi="Times New Roman" w:cs="Times New Roman"/>
                <w:noProof/>
                <w:sz w:val="16"/>
                <w:szCs w:val="16"/>
              </w:rPr>
              <w:t>Key and Benson (1999)</w:t>
            </w:r>
            <w:r w:rsidRPr="007A39B6">
              <w:rPr>
                <w:rFonts w:ascii="Times New Roman" w:hAnsi="Times New Roman" w:cs="Times New Roman"/>
                <w:sz w:val="16"/>
                <w:szCs w:val="16"/>
              </w:rPr>
              <w:fldChar w:fldCharType="end"/>
            </w:r>
          </w:p>
        </w:tc>
      </w:tr>
      <w:tr w:rsidR="00C56196" w:rsidRPr="00F46243" w14:paraId="75F43BF0" w14:textId="77777777" w:rsidTr="0048413F">
        <w:trPr>
          <w:trHeight w:val="432"/>
        </w:trPr>
        <w:tc>
          <w:tcPr>
            <w:tcW w:w="3455" w:type="dxa"/>
            <w:vAlign w:val="center"/>
          </w:tcPr>
          <w:p w14:paraId="6A252F40"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Infrared Index</w:t>
            </w:r>
          </w:p>
        </w:tc>
        <w:tc>
          <w:tcPr>
            <w:tcW w:w="1450" w:type="dxa"/>
            <w:vAlign w:val="center"/>
          </w:tcPr>
          <w:p w14:paraId="2F92915A"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NDII</w:t>
            </w:r>
          </w:p>
        </w:tc>
        <w:tc>
          <w:tcPr>
            <w:tcW w:w="2561" w:type="dxa"/>
            <w:vAlign w:val="center"/>
          </w:tcPr>
          <w:p w14:paraId="24DF0123" w14:textId="77777777" w:rsidR="00C56196" w:rsidRPr="007A39B6" w:rsidRDefault="0047725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1A3B7495" w14:textId="01F2348E" w:rsidR="00C56196" w:rsidRPr="00477254" w:rsidRDefault="00477254" w:rsidP="0048413F">
            <w:pPr>
              <w:pStyle w:val="NoSpacing"/>
              <w:jc w:val="center"/>
              <w:rPr>
                <w:rFonts w:ascii="Times New Roman" w:hAnsi="Times New Roman" w:cs="Times New Roman"/>
                <w:sz w:val="16"/>
                <w:szCs w:val="16"/>
              </w:rPr>
            </w:pPr>
            <w:r w:rsidRPr="00477254">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AuthorYear="1"&gt;&lt;Author&gt;Hardisky&lt;/Author&gt;&lt;Year&gt;1983&lt;/Year&gt;&lt;RecNum&gt;4644&lt;/RecNum&gt;&lt;DisplayText&gt;Hardisky et al. (1983)&lt;/DisplayText&gt;&lt;record&gt;&lt;rec-number&gt;4644&lt;/rec-number&gt;&lt;foreign-keys&gt;&lt;key app="EN" db-id="przrz2xfys0et6es02qx0adprs59z2erxf5t" timestamp="1637709170"&gt;4644&lt;/key&gt;&lt;/foreign-keys&gt;&lt;ref-type name="Journal Article"&gt;17&lt;/ref-type&gt;&lt;contributors&gt;&lt;authors&gt;&lt;author&gt;Hardisky, M&lt;/author&gt;&lt;author&gt;Klemas, V&lt;/author&gt;&lt;author&gt;Smart, M&lt;/author&gt;&lt;/authors&gt;&lt;/contributors&gt;&lt;titles&gt;&lt;title&gt;The influence of soil salinity, growth form, and leaf moisture on the spectral radiance of Spartina alterniflora&lt;/title&gt;&lt;secondary-title&gt;Photogrammetric Engineering &amp;amp; Remote Sensing&lt;/secondary-title&gt;&lt;/titles&gt;&lt;periodical&gt;&lt;full-title&gt;Photogrammetric Engineering &amp;amp; Remote Sensing&lt;/full-title&gt;&lt;/periodical&gt;&lt;pages&gt;77-83&lt;/pages&gt;&lt;volume&gt;49&lt;/volume&gt;&lt;number&gt;1&lt;/number&gt;&lt;dates&gt;&lt;year&gt;1983&lt;/year&gt;&lt;/dates&gt;&lt;urls&gt;&lt;/urls&gt;&lt;/record&gt;&lt;/Cite&gt;&lt;/EndNote&gt;</w:instrText>
            </w:r>
            <w:r w:rsidRPr="00477254">
              <w:rPr>
                <w:rFonts w:ascii="Times New Roman" w:hAnsi="Times New Roman" w:cs="Times New Roman"/>
                <w:sz w:val="16"/>
                <w:szCs w:val="16"/>
              </w:rPr>
              <w:fldChar w:fldCharType="separate"/>
            </w:r>
            <w:r w:rsidR="00DD6183">
              <w:rPr>
                <w:rFonts w:ascii="Times New Roman" w:hAnsi="Times New Roman" w:cs="Times New Roman"/>
                <w:noProof/>
                <w:sz w:val="16"/>
                <w:szCs w:val="16"/>
              </w:rPr>
              <w:t>Hardisky et al. (1983)</w:t>
            </w:r>
            <w:r w:rsidRPr="00477254">
              <w:rPr>
                <w:rFonts w:ascii="Times New Roman" w:hAnsi="Times New Roman" w:cs="Times New Roman"/>
                <w:sz w:val="16"/>
                <w:szCs w:val="16"/>
              </w:rPr>
              <w:fldChar w:fldCharType="end"/>
            </w:r>
          </w:p>
        </w:tc>
      </w:tr>
      <w:tr w:rsidR="00C56196" w:rsidRPr="00F46243" w14:paraId="05DD211C" w14:textId="77777777" w:rsidTr="0048413F">
        <w:trPr>
          <w:trHeight w:val="432"/>
        </w:trPr>
        <w:tc>
          <w:tcPr>
            <w:tcW w:w="3455" w:type="dxa"/>
            <w:vAlign w:val="center"/>
          </w:tcPr>
          <w:p w14:paraId="35AC4ECA"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Moisture Index</w:t>
            </w:r>
          </w:p>
        </w:tc>
        <w:tc>
          <w:tcPr>
            <w:tcW w:w="1450" w:type="dxa"/>
            <w:vAlign w:val="center"/>
          </w:tcPr>
          <w:p w14:paraId="2E5764BD"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NDMI</w:t>
            </w:r>
          </w:p>
        </w:tc>
        <w:tc>
          <w:tcPr>
            <w:tcW w:w="2561" w:type="dxa"/>
            <w:vAlign w:val="center"/>
          </w:tcPr>
          <w:p w14:paraId="69C079D4" w14:textId="77777777" w:rsidR="00C56196" w:rsidRPr="007A39B6" w:rsidRDefault="00477254"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NIR-SWIR1</m:t>
                    </m:r>
                  </m:num>
                  <m:den>
                    <m:r>
                      <w:rPr>
                        <w:rFonts w:ascii="Cambria Math" w:hAnsi="Cambria Math" w:cs="Times New Roman"/>
                        <w:sz w:val="16"/>
                        <w:szCs w:val="16"/>
                      </w:rPr>
                      <m:t>NIR+SWIR1</m:t>
                    </m:r>
                  </m:den>
                </m:f>
              </m:oMath>
            </m:oMathPara>
          </w:p>
        </w:tc>
        <w:tc>
          <w:tcPr>
            <w:tcW w:w="2123" w:type="dxa"/>
            <w:vAlign w:val="center"/>
          </w:tcPr>
          <w:p w14:paraId="180EABAF" w14:textId="79BF25F1"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AuthorYear="1"&gt;&lt;Author&gt;Gao&lt;/Author&gt;&lt;Year&gt;1996&lt;/Year&gt;&lt;RecNum&gt;4495&lt;/RecNum&gt;&lt;DisplayText&gt;Gao (1996)&lt;/DisplayText&gt;&lt;record&gt;&lt;rec-number&gt;4495&lt;/rec-number&gt;&lt;foreign-keys&gt;&lt;key app="EN" db-id="przrz2xfys0et6es02qx0adprs59z2erxf5t" timestamp="1618504483"&gt;4495&lt;/key&gt;&lt;/foreign-keys&gt;&lt;ref-type name="Journal Article"&gt;17&lt;/ref-type&gt;&lt;contributors&gt;&lt;authors&gt;&lt;author&gt;Gao, Bo-Cai&lt;/author&gt;&lt;/authors&gt;&lt;/contributors&gt;&lt;titles&gt;&lt;title&gt;NDWI—A normalized difference water index for remote sensing of vegetation liquid water from space&lt;/title&gt;&lt;secondary-title&gt;Remote sensing of environment&lt;/secondary-title&gt;&lt;/titles&gt;&lt;periodical&gt;&lt;full-title&gt;Remote Sensing of Environment&lt;/full-title&gt;&lt;/periodical&gt;&lt;pages&gt;257-266&lt;/pages&gt;&lt;volume&gt;58&lt;/volume&gt;&lt;number&gt;3&lt;/number&gt;&lt;dates&gt;&lt;year&gt;1996&lt;/year&gt;&lt;/dates&gt;&lt;isbn&gt;0034-4257&lt;/isbn&gt;&lt;urls&gt;&lt;/urls&gt;&lt;/record&gt;&lt;/Cite&gt;&lt;/EndNote&gt;</w:instrText>
            </w:r>
            <w:r w:rsidRPr="007A39B6">
              <w:rPr>
                <w:rFonts w:ascii="Times New Roman" w:hAnsi="Times New Roman" w:cs="Times New Roman"/>
                <w:sz w:val="16"/>
                <w:szCs w:val="16"/>
              </w:rPr>
              <w:fldChar w:fldCharType="separate"/>
            </w:r>
            <w:r w:rsidR="00DD6183">
              <w:rPr>
                <w:rFonts w:ascii="Times New Roman" w:hAnsi="Times New Roman" w:cs="Times New Roman"/>
                <w:noProof/>
                <w:sz w:val="16"/>
                <w:szCs w:val="16"/>
              </w:rPr>
              <w:t>Gao (1996)</w:t>
            </w:r>
            <w:r w:rsidRPr="007A39B6">
              <w:rPr>
                <w:rFonts w:ascii="Times New Roman" w:hAnsi="Times New Roman" w:cs="Times New Roman"/>
                <w:sz w:val="16"/>
                <w:szCs w:val="16"/>
              </w:rPr>
              <w:fldChar w:fldCharType="end"/>
            </w:r>
          </w:p>
        </w:tc>
      </w:tr>
      <w:tr w:rsidR="00C56196" w:rsidRPr="00F46243" w14:paraId="15F1F9A0" w14:textId="77777777" w:rsidTr="0048413F">
        <w:trPr>
          <w:trHeight w:val="432"/>
        </w:trPr>
        <w:tc>
          <w:tcPr>
            <w:tcW w:w="3455" w:type="dxa"/>
            <w:vAlign w:val="center"/>
          </w:tcPr>
          <w:p w14:paraId="0F4BDC0F"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(red)</w:t>
            </w:r>
          </w:p>
        </w:tc>
        <w:tc>
          <w:tcPr>
            <w:tcW w:w="1450" w:type="dxa"/>
            <w:vAlign w:val="center"/>
          </w:tcPr>
          <w:p w14:paraId="6C45D75B"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NDVI</w:t>
            </w:r>
          </w:p>
        </w:tc>
        <w:tc>
          <w:tcPr>
            <w:tcW w:w="2561" w:type="dxa"/>
            <w:vAlign w:val="center"/>
          </w:tcPr>
          <w:p w14:paraId="4E63A8D5" w14:textId="77777777" w:rsidR="00C56196" w:rsidRPr="007A39B6" w:rsidRDefault="00477254"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m:oMathPara>
          </w:p>
        </w:tc>
        <w:tc>
          <w:tcPr>
            <w:tcW w:w="2123" w:type="dxa"/>
            <w:vAlign w:val="center"/>
          </w:tcPr>
          <w:p w14:paraId="6050C712" w14:textId="43DE9CAE"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AuthorYear="1"&gt;&lt;Author&gt;Rouse&lt;/Author&gt;&lt;Year&gt;1974&lt;/Year&gt;&lt;RecNum&gt;2741&lt;/RecNum&gt;&lt;DisplayText&gt;Rouse et al. (1974)&lt;/DisplayText&gt;&lt;record&gt;&lt;rec-number&gt;2741&lt;/rec-number&gt;&lt;foreign-keys&gt;&lt;key app="EN" db-id="przrz2xfys0et6es02qx0adprs59z2erxf5t" timestamp="0"&gt;2741&lt;/key&gt;&lt;/foreign-keys&gt;&lt;ref-type name="Journal Article"&gt;17&lt;/ref-type&gt;&lt;contributors&gt;&lt;authors&gt;&lt;author&gt;Rouse, JW&lt;/author&gt;&lt;author&gt;Haas, RH&lt;/author&gt;&lt;author&gt;Schell, JA&lt;/author&gt;&lt;author&gt;Deering, DW&lt;/author&gt;&lt;/authors&gt;&lt;/contributors&gt;&lt;titles&gt;&lt;title&gt;Monitoring vegetation systems in the Great Plains with ERTS&lt;/title&gt;&lt;secondary-title&gt;NASA special publication&lt;/secondary-title&gt;&lt;/titles&gt;&lt;pages&gt;309-317&lt;/pages&gt;&lt;volume&gt;351&lt;/volume&gt;&lt;dates&gt;&lt;year&gt;1974&lt;/year&gt;&lt;/dates&gt;&lt;urls&gt;&lt;/urls&gt;&lt;/record&gt;&lt;/Cite&gt;&lt;/EndNote&gt;</w:instrText>
            </w:r>
            <w:r w:rsidRPr="007A39B6">
              <w:rPr>
                <w:rFonts w:ascii="Times New Roman" w:hAnsi="Times New Roman" w:cs="Times New Roman"/>
                <w:sz w:val="16"/>
                <w:szCs w:val="16"/>
              </w:rPr>
              <w:fldChar w:fldCharType="separate"/>
            </w:r>
            <w:r w:rsidR="00DD6183">
              <w:rPr>
                <w:rFonts w:ascii="Times New Roman" w:hAnsi="Times New Roman" w:cs="Times New Roman"/>
                <w:noProof/>
                <w:sz w:val="16"/>
                <w:szCs w:val="16"/>
              </w:rPr>
              <w:t>Rouse et al. (1974)</w:t>
            </w:r>
            <w:r w:rsidRPr="007A39B6">
              <w:rPr>
                <w:rFonts w:ascii="Times New Roman" w:hAnsi="Times New Roman" w:cs="Times New Roman"/>
                <w:sz w:val="16"/>
                <w:szCs w:val="16"/>
              </w:rPr>
              <w:fldChar w:fldCharType="end"/>
            </w:r>
          </w:p>
        </w:tc>
      </w:tr>
      <w:tr w:rsidR="00C56196" w:rsidRPr="00F46243" w14:paraId="6873D9D4" w14:textId="77777777" w:rsidTr="0048413F">
        <w:trPr>
          <w:trHeight w:val="432"/>
        </w:trPr>
        <w:tc>
          <w:tcPr>
            <w:tcW w:w="3455" w:type="dxa"/>
            <w:vAlign w:val="center"/>
          </w:tcPr>
          <w:p w14:paraId="7F021ACE"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(green)</w:t>
            </w:r>
          </w:p>
        </w:tc>
        <w:tc>
          <w:tcPr>
            <w:tcW w:w="1450" w:type="dxa"/>
            <w:vAlign w:val="center"/>
          </w:tcPr>
          <w:p w14:paraId="0ECB4D12" w14:textId="77777777" w:rsidR="00C56196" w:rsidRPr="007A39B6" w:rsidRDefault="00C56196" w:rsidP="0048413F">
            <w:pPr>
              <w:pStyle w:val="NoSpacing"/>
              <w:jc w:val="center"/>
              <w:rPr>
                <w:rFonts w:ascii="Times New Roman" w:hAnsi="Times New Roman" w:cs="Times New Roman"/>
                <w:sz w:val="16"/>
                <w:szCs w:val="16"/>
              </w:rPr>
            </w:pPr>
            <w:proofErr w:type="spellStart"/>
            <w:r w:rsidRPr="007A39B6">
              <w:rPr>
                <w:rFonts w:ascii="Times New Roman" w:hAnsi="Times New Roman" w:cs="Times New Roman"/>
                <w:sz w:val="16"/>
                <w:szCs w:val="16"/>
              </w:rPr>
              <w:t>gNDVI</w:t>
            </w:r>
            <w:proofErr w:type="spellEnd"/>
          </w:p>
        </w:tc>
        <w:tc>
          <w:tcPr>
            <w:tcW w:w="2561" w:type="dxa"/>
            <w:vAlign w:val="center"/>
          </w:tcPr>
          <w:p w14:paraId="28586550" w14:textId="77777777" w:rsidR="00C56196" w:rsidRPr="007A39B6" w:rsidRDefault="00477254" w:rsidP="0048413F">
            <w:pPr>
              <w:pStyle w:val="NoSpacing"/>
              <w:jc w:val="center"/>
              <w:rPr>
                <w:rFonts w:ascii="Times New Roman" w:eastAsia="DengXi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NIR-GREEN</m:t>
                    </m:r>
                  </m:num>
                  <m:den>
                    <m:r>
                      <w:rPr>
                        <w:rFonts w:ascii="Cambria Math" w:hAnsi="Cambria Math" w:cs="Times New Roman"/>
                        <w:sz w:val="16"/>
                        <w:szCs w:val="16"/>
                      </w:rPr>
                      <m:t>NIR+GREEN</m:t>
                    </m:r>
                  </m:den>
                </m:f>
              </m:oMath>
            </m:oMathPara>
          </w:p>
        </w:tc>
        <w:tc>
          <w:tcPr>
            <w:tcW w:w="2123" w:type="dxa"/>
            <w:vAlign w:val="center"/>
          </w:tcPr>
          <w:p w14:paraId="62336343" w14:textId="5C2F51D0" w:rsidR="00C56196" w:rsidRPr="007A39B6" w:rsidRDefault="00477254" w:rsidP="0048413F">
            <w:pPr>
              <w:pStyle w:val="NoSpacing"/>
              <w:jc w:val="center"/>
              <w:rPr>
                <w:rFonts w:ascii="Times New Roman" w:hAnsi="Times New Roman" w:cs="Times New Roman"/>
                <w:sz w:val="16"/>
                <w:szCs w:val="16"/>
              </w:rPr>
            </w:pPr>
            <w:r>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AuthorYear="1"&gt;&lt;Author&gt;Gitelson&lt;/Author&gt;&lt;Year&gt;1998&lt;/Year&gt;&lt;RecNum&gt;4645&lt;/RecNum&gt;&lt;DisplayText&gt;Gitelson and Merzlyak (1998)&lt;/DisplayText&gt;&lt;record&gt;&lt;rec-number&gt;4645&lt;/rec-number&gt;&lt;foreign-keys&gt;&lt;key app="EN" db-id="przrz2xfys0et6es02qx0adprs59z2erxf5t" timestamp="1637709383"&gt;4645&lt;/key&gt;&lt;/foreign-keys&gt;&lt;ref-type name="Journal Article"&gt;17&lt;/ref-type&gt;&lt;contributors&gt;&lt;authors&gt;&lt;author&gt;Gitelson, Anatoly A&lt;/author&gt;&lt;author&gt;Merzlyak, Mark N&lt;/author&gt;&lt;/authors&gt;&lt;/contributors&gt;&lt;titles&gt;&lt;title&gt;Remote sensing of chlorophyll concentration in higher plant leaves&lt;/title&gt;&lt;secondary-title&gt;Advances in Space Research&lt;/secondary-title&gt;&lt;/titles&gt;&lt;periodical&gt;&lt;full-title&gt;Advances in Space Research&lt;/full-title&gt;&lt;/periodical&gt;&lt;pages&gt;689-692&lt;/pages&gt;&lt;volume&gt;22&lt;/volume&gt;&lt;number&gt;5&lt;/number&gt;&lt;dates&gt;&lt;year&gt;1998&lt;/year&gt;&lt;/dates&gt;&lt;isbn&gt;0273-1177&lt;/isbn&gt;&lt;urls&gt;&lt;/urls&gt;&lt;/record&gt;&lt;/Cite&gt;&lt;/EndNote&gt;</w:instrText>
            </w:r>
            <w:r>
              <w:rPr>
                <w:rFonts w:ascii="Times New Roman" w:hAnsi="Times New Roman" w:cs="Times New Roman"/>
                <w:sz w:val="16"/>
                <w:szCs w:val="16"/>
              </w:rPr>
              <w:fldChar w:fldCharType="separate"/>
            </w:r>
            <w:r w:rsidR="00DD6183">
              <w:rPr>
                <w:rFonts w:ascii="Times New Roman" w:hAnsi="Times New Roman" w:cs="Times New Roman"/>
                <w:noProof/>
                <w:sz w:val="16"/>
                <w:szCs w:val="16"/>
              </w:rPr>
              <w:t>Gitelson and Merzlyak (1998)</w:t>
            </w:r>
            <w:r>
              <w:rPr>
                <w:rFonts w:ascii="Times New Roman" w:hAnsi="Times New Roman" w:cs="Times New Roman"/>
                <w:sz w:val="16"/>
                <w:szCs w:val="16"/>
              </w:rPr>
              <w:fldChar w:fldCharType="end"/>
            </w:r>
          </w:p>
        </w:tc>
      </w:tr>
      <w:tr w:rsidR="00C56196" w:rsidRPr="00F46243" w14:paraId="35A6F25A" w14:textId="77777777" w:rsidTr="0048413F">
        <w:trPr>
          <w:trHeight w:val="432"/>
        </w:trPr>
        <w:tc>
          <w:tcPr>
            <w:tcW w:w="3455" w:type="dxa"/>
            <w:vAlign w:val="center"/>
          </w:tcPr>
          <w:p w14:paraId="3F7887B6"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Vegetation Index</w:t>
            </w:r>
            <w:r>
              <w:rPr>
                <w:rFonts w:ascii="Times New Roman" w:hAnsi="Times New Roman" w:cs="Times New Roman"/>
                <w:sz w:val="16"/>
                <w:szCs w:val="16"/>
              </w:rPr>
              <w:t xml:space="preserve"> (kernel)</w:t>
            </w:r>
          </w:p>
        </w:tc>
        <w:tc>
          <w:tcPr>
            <w:tcW w:w="1450" w:type="dxa"/>
            <w:vAlign w:val="center"/>
          </w:tcPr>
          <w:p w14:paraId="0DFB27F6"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kNDVI</w:t>
            </w:r>
          </w:p>
        </w:tc>
        <w:tc>
          <w:tcPr>
            <w:tcW w:w="2561" w:type="dxa"/>
            <w:vAlign w:val="center"/>
          </w:tcPr>
          <w:p w14:paraId="7738CFD9" w14:textId="77777777" w:rsidR="00C56196" w:rsidRPr="007A39B6" w:rsidRDefault="00C56196" w:rsidP="0048413F">
            <w:pPr>
              <w:pStyle w:val="NoSpacing"/>
              <w:jc w:val="center"/>
              <w:rPr>
                <w:rFonts w:ascii="Times New Roman" w:eastAsia="DengXian" w:hAnsi="Times New Roman" w:cs="Times New Roman"/>
                <w:sz w:val="16"/>
                <w:szCs w:val="16"/>
              </w:rPr>
            </w:pPr>
            <m:oMath>
              <m:r>
                <m:rPr>
                  <m:sty m:val="p"/>
                </m:rPr>
                <w:rPr>
                  <w:rFonts w:ascii="Cambria Math" w:hAnsi="Cambria Math" w:cs="Times New Roman"/>
                  <w:sz w:val="16"/>
                  <w:szCs w:val="16"/>
                </w:rPr>
                <m:t>tanh⁡</m:t>
              </m:r>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NIR+RED</m:t>
                  </m:r>
                </m:den>
              </m:f>
            </m:oMath>
            <w:r w:rsidRPr="007A39B6">
              <w:rPr>
                <w:rFonts w:ascii="Times New Roman" w:hAnsi="Times New Roman" w:cs="Times New Roman"/>
                <w:sz w:val="16"/>
                <w:szCs w:val="16"/>
              </w:rPr>
              <w:t>)</w:t>
            </w:r>
            <w:r w:rsidRPr="007A39B6">
              <w:rPr>
                <w:rFonts w:ascii="Times New Roman" w:hAnsi="Times New Roman" w:cs="Times New Roman"/>
                <w:sz w:val="16"/>
                <w:szCs w:val="16"/>
                <w:vertAlign w:val="superscript"/>
              </w:rPr>
              <w:t>2</w:t>
            </w:r>
            <w:r w:rsidRPr="007A39B6">
              <w:rPr>
                <w:rFonts w:ascii="Times New Roman" w:hAnsi="Times New Roman" w:cs="Times New Roman"/>
                <w:sz w:val="16"/>
                <w:szCs w:val="16"/>
              </w:rPr>
              <w:t>)</w:t>
            </w:r>
          </w:p>
        </w:tc>
        <w:tc>
          <w:tcPr>
            <w:tcW w:w="2123" w:type="dxa"/>
            <w:vAlign w:val="center"/>
          </w:tcPr>
          <w:p w14:paraId="598A9C9C" w14:textId="299582B8"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AuthorYear="1"&gt;&lt;Author&gt;Camps-Valls&lt;/Author&gt;&lt;Year&gt;2021&lt;/Year&gt;&lt;RecNum&gt;4476&lt;/RecNum&gt;&lt;DisplayText&gt;Camps-Valls et al. (2021)&lt;/DisplayText&gt;&lt;record&gt;&lt;rec-number&gt;4476&lt;/rec-number&gt;&lt;foreign-keys&gt;&lt;key app="EN" db-id="przrz2xfys0et6es02qx0adprs59z2erxf5t" timestamp="1614695877"&gt;4476&lt;/key&gt;&lt;/foreign-keys&gt;&lt;ref-type name="Journal Article"&gt;17&lt;/ref-type&gt;&lt;contributors&gt;&lt;authors&gt;&lt;author&gt;Camps-Valls, Gustau&lt;/author&gt;&lt;author&gt;Campos-Taberner, Manuel&lt;/author&gt;&lt;author&gt;Moreno-Martínez, Álvaro&lt;/author&gt;&lt;author&gt;Walther, Sophia&lt;/author&gt;&lt;author&gt;Duveiller, Grégory&lt;/author&gt;&lt;author&gt;Cescatti, Alessandro&lt;/author&gt;&lt;author&gt;Mahecha, Miguel D&lt;/author&gt;&lt;author&gt;Muñoz-Marí, Jordi&lt;/author&gt;&lt;author&gt;García-Haro, Francisco Javier&lt;/author&gt;&lt;author&gt;Guanter, Luis&lt;/author&gt;&lt;/authors&gt;&lt;/contributors&gt;&lt;titles&gt;&lt;title&gt;A unified vegetation index for quantifying the terrestrial biosphere&lt;/title&gt;&lt;secondary-title&gt;Science Advances&lt;/secondary-title&gt;&lt;/titles&gt;&lt;periodical&gt;&lt;full-title&gt;Science Advances&lt;/full-title&gt;&lt;/periodical&gt;&lt;pages&gt;eabc7447&lt;/pages&gt;&lt;volume&gt;7&lt;/volume&gt;&lt;number&gt;9&lt;/number&gt;&lt;dates&gt;&lt;year&gt;2021&lt;/year&gt;&lt;/dates&gt;&lt;isbn&gt;2375-2548&lt;/isbn&gt;&lt;urls&gt;&lt;/urls&gt;&lt;/record&gt;&lt;/Cite&gt;&lt;/EndNote&gt;</w:instrText>
            </w:r>
            <w:r w:rsidRPr="007A39B6">
              <w:rPr>
                <w:rFonts w:ascii="Times New Roman" w:hAnsi="Times New Roman" w:cs="Times New Roman"/>
                <w:sz w:val="16"/>
                <w:szCs w:val="16"/>
              </w:rPr>
              <w:fldChar w:fldCharType="separate"/>
            </w:r>
            <w:r w:rsidR="00DD6183">
              <w:rPr>
                <w:rFonts w:ascii="Times New Roman" w:hAnsi="Times New Roman" w:cs="Times New Roman"/>
                <w:noProof/>
                <w:sz w:val="16"/>
                <w:szCs w:val="16"/>
              </w:rPr>
              <w:t>Camps-Valls et al. (2021)</w:t>
            </w:r>
            <w:r w:rsidRPr="007A39B6">
              <w:rPr>
                <w:rFonts w:ascii="Times New Roman" w:hAnsi="Times New Roman" w:cs="Times New Roman"/>
                <w:sz w:val="16"/>
                <w:szCs w:val="16"/>
              </w:rPr>
              <w:fldChar w:fldCharType="end"/>
            </w:r>
          </w:p>
        </w:tc>
      </w:tr>
      <w:tr w:rsidR="00C56196" w:rsidRPr="00F46243" w14:paraId="394EDB93" w14:textId="77777777" w:rsidTr="0048413F">
        <w:trPr>
          <w:trHeight w:val="432"/>
        </w:trPr>
        <w:tc>
          <w:tcPr>
            <w:tcW w:w="3455" w:type="dxa"/>
            <w:vAlign w:val="center"/>
          </w:tcPr>
          <w:p w14:paraId="60AC2CD4"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Normalized Difference Water Index</w:t>
            </w:r>
          </w:p>
        </w:tc>
        <w:tc>
          <w:tcPr>
            <w:tcW w:w="1450" w:type="dxa"/>
            <w:vAlign w:val="center"/>
          </w:tcPr>
          <w:p w14:paraId="48409B7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NDWI</w:t>
            </w:r>
          </w:p>
        </w:tc>
        <w:tc>
          <w:tcPr>
            <w:tcW w:w="2561" w:type="dxa"/>
            <w:vAlign w:val="center"/>
          </w:tcPr>
          <w:p w14:paraId="71989431" w14:textId="77777777" w:rsidR="00C56196" w:rsidRPr="007A39B6" w:rsidRDefault="0047725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GREEN-NIR</m:t>
                    </m:r>
                  </m:num>
                  <m:den>
                    <m:r>
                      <w:rPr>
                        <w:rFonts w:ascii="Cambria Math" w:hAnsi="Cambria Math" w:cs="Times New Roman"/>
                        <w:sz w:val="16"/>
                        <w:szCs w:val="16"/>
                      </w:rPr>
                      <m:t>GREEN+NIR</m:t>
                    </m:r>
                  </m:den>
                </m:f>
              </m:oMath>
            </m:oMathPara>
          </w:p>
        </w:tc>
        <w:tc>
          <w:tcPr>
            <w:tcW w:w="2123" w:type="dxa"/>
            <w:vAlign w:val="center"/>
          </w:tcPr>
          <w:p w14:paraId="057A20F4" w14:textId="58B401BC"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AuthorYear="1"&gt;&lt;Author&gt;McFeeters&lt;/Author&gt;&lt;Year&gt;1996&lt;/Year&gt;&lt;RecNum&gt;3699&lt;/RecNum&gt;&lt;DisplayText&gt;McFeeters (1996)&lt;/DisplayText&gt;&lt;record&gt;&lt;rec-number&gt;3699&lt;/rec-number&gt;&lt;foreign-keys&gt;&lt;key app="EN" db-id="przrz2xfys0et6es02qx0adprs59z2erxf5t" timestamp="1535756598"&gt;3699&lt;/key&gt;&lt;/foreign-keys&gt;&lt;ref-type name="Journal Article"&gt;17&lt;/ref-type&gt;&lt;contributors&gt;&lt;authors&gt;&lt;author&gt;McFeeters, Stuart K&lt;/author&gt;&lt;/authors&gt;&lt;/contributors&gt;&lt;titles&gt;&lt;title&gt;The use of the Normalized Difference Water Index (NDWI) in the delineation of open water features&lt;/title&gt;&lt;secondary-title&gt;International journal of remote sensing&lt;/secondary-title&gt;&lt;/titles&gt;&lt;periodical&gt;&lt;full-title&gt;International Journal of Remote Sensing&lt;/full-title&gt;&lt;/periodical&gt;&lt;pages&gt;1425-1432&lt;/pages&gt;&lt;volume&gt;17&lt;/volume&gt;&lt;number&gt;7&lt;/number&gt;&lt;dates&gt;&lt;year&gt;1996&lt;/year&gt;&lt;/dates&gt;&lt;isbn&gt;0143-1161&lt;/isbn&gt;&lt;urls&gt;&lt;/urls&gt;&lt;/record&gt;&lt;/Cite&gt;&lt;/EndNote&gt;</w:instrText>
            </w:r>
            <w:r w:rsidRPr="007A39B6">
              <w:rPr>
                <w:rFonts w:ascii="Times New Roman" w:hAnsi="Times New Roman" w:cs="Times New Roman"/>
                <w:sz w:val="16"/>
                <w:szCs w:val="16"/>
              </w:rPr>
              <w:fldChar w:fldCharType="separate"/>
            </w:r>
            <w:r w:rsidR="00DD6183">
              <w:rPr>
                <w:rFonts w:ascii="Times New Roman" w:hAnsi="Times New Roman" w:cs="Times New Roman"/>
                <w:noProof/>
                <w:sz w:val="16"/>
                <w:szCs w:val="16"/>
              </w:rPr>
              <w:t>McFeeters (1996)</w:t>
            </w:r>
            <w:r w:rsidRPr="007A39B6">
              <w:rPr>
                <w:rFonts w:ascii="Times New Roman" w:hAnsi="Times New Roman" w:cs="Times New Roman"/>
                <w:sz w:val="16"/>
                <w:szCs w:val="16"/>
              </w:rPr>
              <w:fldChar w:fldCharType="end"/>
            </w:r>
          </w:p>
        </w:tc>
      </w:tr>
      <w:tr w:rsidR="00C56196" w:rsidRPr="00F46243" w14:paraId="47C56172" w14:textId="77777777" w:rsidTr="0048413F">
        <w:trPr>
          <w:trHeight w:val="432"/>
        </w:trPr>
        <w:tc>
          <w:tcPr>
            <w:tcW w:w="3455" w:type="dxa"/>
            <w:vAlign w:val="center"/>
          </w:tcPr>
          <w:p w14:paraId="214A7351"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Plant Senescence Reflectance Index</w:t>
            </w:r>
          </w:p>
        </w:tc>
        <w:tc>
          <w:tcPr>
            <w:tcW w:w="1450" w:type="dxa"/>
            <w:vAlign w:val="center"/>
          </w:tcPr>
          <w:p w14:paraId="4036A6E5"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PSRI</w:t>
            </w:r>
          </w:p>
        </w:tc>
        <w:tc>
          <w:tcPr>
            <w:tcW w:w="2561" w:type="dxa"/>
            <w:vAlign w:val="center"/>
          </w:tcPr>
          <w:p w14:paraId="0BAD6913" w14:textId="77777777" w:rsidR="00C56196" w:rsidRPr="007A39B6" w:rsidRDefault="0047725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RED-BLUE</m:t>
                    </m:r>
                  </m:num>
                  <m:den>
                    <m:r>
                      <w:rPr>
                        <w:rFonts w:ascii="Cambria Math" w:hAnsi="Cambria Math" w:cs="Times New Roman"/>
                        <w:sz w:val="16"/>
                        <w:szCs w:val="16"/>
                      </w:rPr>
                      <m:t>NIR</m:t>
                    </m:r>
                  </m:den>
                </m:f>
              </m:oMath>
            </m:oMathPara>
          </w:p>
        </w:tc>
        <w:tc>
          <w:tcPr>
            <w:tcW w:w="2123" w:type="dxa"/>
            <w:vAlign w:val="center"/>
          </w:tcPr>
          <w:p w14:paraId="16A4B521" w14:textId="307AA938" w:rsidR="00C56196" w:rsidRPr="007A39B6" w:rsidRDefault="00477254" w:rsidP="0048413F">
            <w:pPr>
              <w:pStyle w:val="NoSpacing"/>
              <w:jc w:val="center"/>
              <w:rPr>
                <w:rFonts w:ascii="Times New Roman" w:hAnsi="Times New Roman" w:cs="Times New Roman"/>
                <w:sz w:val="16"/>
                <w:szCs w:val="16"/>
                <w:highlight w:val="yellow"/>
              </w:rPr>
            </w:pPr>
            <w:r w:rsidRPr="00477254">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AuthorYear="1"&gt;&lt;Author&gt;Merzlyak&lt;/Author&gt;&lt;Year&gt;1999&lt;/Year&gt;&lt;RecNum&gt;4646&lt;/RecNum&gt;&lt;DisplayText&gt;Merzlyak et al. (1999)&lt;/DisplayText&gt;&lt;record&gt;&lt;rec-number&gt;4646&lt;/rec-number&gt;&lt;foreign-keys&gt;&lt;key app="EN" db-id="przrz2xfys0et6es02qx0adprs59z2erxf5t" timestamp="1637709492"&gt;4646&lt;/key&gt;&lt;/foreign-keys&gt;&lt;ref-type name="Journal Article"&gt;17&lt;/ref-type&gt;&lt;contributors&gt;&lt;authors&gt;&lt;author&gt;Merzlyak, Mark N&lt;/author&gt;&lt;author&gt;Gitelson, Anatoly A&lt;/author&gt;&lt;author&gt;Chivkunova, Olga B&lt;/author&gt;&lt;author&gt;Rakitin, Victo</w:instrText>
            </w:r>
            <w:r w:rsidR="00DD6183">
              <w:rPr>
                <w:rFonts w:ascii="Times New Roman" w:hAnsi="Times New Roman" w:cs="Times New Roman" w:hint="eastAsia"/>
                <w:sz w:val="16"/>
                <w:szCs w:val="16"/>
              </w:rPr>
              <w:instrText>r Yu&lt;/author&gt;&lt;/authors&gt;&lt;/contributors&gt;&lt;titles&gt;&lt;title&gt;Non</w:instrText>
            </w:r>
            <w:r w:rsidR="00DD6183">
              <w:rPr>
                <w:rFonts w:ascii="Times New Roman" w:hAnsi="Times New Roman" w:cs="Times New Roman" w:hint="eastAsia"/>
                <w:sz w:val="16"/>
                <w:szCs w:val="16"/>
              </w:rPr>
              <w:instrText>‐</w:instrText>
            </w:r>
            <w:r w:rsidR="00DD6183">
              <w:rPr>
                <w:rFonts w:ascii="Times New Roman" w:hAnsi="Times New Roman" w:cs="Times New Roman" w:hint="eastAsia"/>
                <w:sz w:val="16"/>
                <w:szCs w:val="16"/>
              </w:rPr>
              <w:instrText>destructive optical detection of pigment changes during leaf senescence and fruit ripening&lt;/title&gt;&lt;secondary-title&gt;Physiologia plantarum&lt;/secondary-title&gt;&lt;/titles&gt;&lt;periodical&gt;&lt;full-title&gt;Physiologia</w:instrText>
            </w:r>
            <w:r w:rsidR="00DD6183">
              <w:rPr>
                <w:rFonts w:ascii="Times New Roman" w:hAnsi="Times New Roman" w:cs="Times New Roman"/>
                <w:sz w:val="16"/>
                <w:szCs w:val="16"/>
              </w:rPr>
              <w:instrText xml:space="preserve"> plantarum&lt;/full-title&gt;&lt;/periodical&gt;&lt;pages&gt;135-141&lt;/pages&gt;&lt;volume&gt;106&lt;/volume&gt;&lt;number&gt;1&lt;/number&gt;&lt;dates&gt;&lt;year&gt;1999&lt;/year&gt;&lt;/dates&gt;&lt;isbn&gt;0031-9317&lt;/isbn&gt;&lt;urls&gt;&lt;/urls&gt;&lt;/record&gt;&lt;/Cite&gt;&lt;/EndNote&gt;</w:instrText>
            </w:r>
            <w:r w:rsidRPr="00477254">
              <w:rPr>
                <w:rFonts w:ascii="Times New Roman" w:hAnsi="Times New Roman" w:cs="Times New Roman"/>
                <w:sz w:val="16"/>
                <w:szCs w:val="16"/>
              </w:rPr>
              <w:fldChar w:fldCharType="separate"/>
            </w:r>
            <w:r w:rsidR="00DD6183">
              <w:rPr>
                <w:rFonts w:ascii="Times New Roman" w:hAnsi="Times New Roman" w:cs="Times New Roman"/>
                <w:noProof/>
                <w:sz w:val="16"/>
                <w:szCs w:val="16"/>
              </w:rPr>
              <w:t>Merzlyak et al. (1999)</w:t>
            </w:r>
            <w:r w:rsidRPr="00477254">
              <w:rPr>
                <w:rFonts w:ascii="Times New Roman" w:hAnsi="Times New Roman" w:cs="Times New Roman"/>
                <w:sz w:val="16"/>
                <w:szCs w:val="16"/>
              </w:rPr>
              <w:fldChar w:fldCharType="end"/>
            </w:r>
          </w:p>
        </w:tc>
      </w:tr>
      <w:tr w:rsidR="00C56196" w:rsidRPr="00F46243" w14:paraId="0C06863A" w14:textId="77777777" w:rsidTr="0048413F">
        <w:trPr>
          <w:trHeight w:val="432"/>
        </w:trPr>
        <w:tc>
          <w:tcPr>
            <w:tcW w:w="3455" w:type="dxa"/>
            <w:vAlign w:val="center"/>
          </w:tcPr>
          <w:p w14:paraId="7A381D90"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lastRenderedPageBreak/>
              <w:t>Soil Adjusted Vegetation Index</w:t>
            </w:r>
          </w:p>
        </w:tc>
        <w:tc>
          <w:tcPr>
            <w:tcW w:w="1450" w:type="dxa"/>
            <w:vAlign w:val="center"/>
          </w:tcPr>
          <w:p w14:paraId="55D324A2"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SAVI</w:t>
            </w:r>
          </w:p>
        </w:tc>
        <w:tc>
          <w:tcPr>
            <w:tcW w:w="2561" w:type="dxa"/>
            <w:vAlign w:val="center"/>
          </w:tcPr>
          <w:p w14:paraId="2031367E"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 xml:space="preserve">1.5 * </w:t>
            </w:r>
            <m:oMath>
              <m:f>
                <m:fPr>
                  <m:ctrlPr>
                    <w:rPr>
                      <w:rFonts w:ascii="Cambria Math" w:hAnsi="Cambria Math" w:cs="Times New Roman"/>
                      <w:i/>
                      <w:sz w:val="16"/>
                      <w:szCs w:val="16"/>
                    </w:rPr>
                  </m:ctrlPr>
                </m:fPr>
                <m:num>
                  <m:r>
                    <w:rPr>
                      <w:rFonts w:ascii="Cambria Math" w:hAnsi="Cambria Math" w:cs="Times New Roman"/>
                      <w:sz w:val="16"/>
                      <w:szCs w:val="16"/>
                    </w:rPr>
                    <m:t>SWIR1-RED</m:t>
                  </m:r>
                </m:num>
                <m:den>
                  <m:r>
                    <w:rPr>
                      <w:rFonts w:ascii="Cambria Math" w:hAnsi="Cambria Math" w:cs="Times New Roman"/>
                      <w:sz w:val="16"/>
                      <w:szCs w:val="16"/>
                    </w:rPr>
                    <m:t>SWIR1+RED*0.5</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SWIR2</m:t>
                  </m:r>
                </m:num>
                <m:den>
                  <m:r>
                    <w:rPr>
                      <w:rFonts w:ascii="Cambria Math" w:hAnsi="Cambria Math" w:cs="Times New Roman"/>
                      <w:sz w:val="16"/>
                      <w:szCs w:val="16"/>
                    </w:rPr>
                    <m:t>2</m:t>
                  </m:r>
                </m:den>
              </m:f>
            </m:oMath>
          </w:p>
        </w:tc>
        <w:tc>
          <w:tcPr>
            <w:tcW w:w="2123" w:type="dxa"/>
            <w:vAlign w:val="center"/>
          </w:tcPr>
          <w:p w14:paraId="1B0438DF" w14:textId="710100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AuthorYear="1"&gt;&lt;Author&gt;Huete&lt;/Author&gt;&lt;Year&gt;1988&lt;/Year&gt;&lt;RecNum&gt;3408&lt;/RecNum&gt;&lt;DisplayText&gt;Huete (1988)&lt;/DisplayText&gt;&lt;record&gt;&lt;rec-number&gt;3408&lt;/rec-number&gt;&lt;foreign-keys&gt;&lt;key app="EN" db-id="przrz2xfys0et6es02qx0adprs59z2erxf5t" timestamp="0"&gt;3408&lt;/key&gt;&lt;/foreign-keys&gt;&lt;ref-type name="Journal Article"&gt;17&lt;/ref-type&gt;&lt;contributors&gt;&lt;authors&gt;&lt;author&gt;Huete, Alfredo R&lt;/author&gt;&lt;/authors&gt;&lt;/contributors&gt;&lt;titles&gt;&lt;title&gt;A soil-adjusted vegetation index (SAVI)&lt;/title&gt;&lt;secondary-title&gt;Remote Sensing of Environment&lt;/secondary-title&gt;&lt;/titles&gt;&lt;periodical&gt;&lt;full-title&gt;Remote Sensing of Environment&lt;/full-title&gt;&lt;/periodical&gt;&lt;pages&gt;295-309&lt;/pages&gt;&lt;volume&gt;25&lt;/volume&gt;&lt;number&gt;3&lt;/number&gt;&lt;dates&gt;&lt;year&gt;1988&lt;/year&gt;&lt;/dates&gt;&lt;isbn&gt;0034-4257&lt;/isbn&gt;&lt;urls&gt;&lt;/urls&gt;&lt;/record&gt;&lt;/Cite&gt;&lt;/EndNote&gt;</w:instrText>
            </w:r>
            <w:r w:rsidRPr="007A39B6">
              <w:rPr>
                <w:rFonts w:ascii="Times New Roman" w:hAnsi="Times New Roman" w:cs="Times New Roman"/>
                <w:sz w:val="16"/>
                <w:szCs w:val="16"/>
              </w:rPr>
              <w:fldChar w:fldCharType="separate"/>
            </w:r>
            <w:r w:rsidR="00DD6183">
              <w:rPr>
                <w:rFonts w:ascii="Times New Roman" w:hAnsi="Times New Roman" w:cs="Times New Roman"/>
                <w:noProof/>
                <w:sz w:val="16"/>
                <w:szCs w:val="16"/>
              </w:rPr>
              <w:t>Huete (1988)</w:t>
            </w:r>
            <w:r w:rsidRPr="007A39B6">
              <w:rPr>
                <w:rFonts w:ascii="Times New Roman" w:hAnsi="Times New Roman" w:cs="Times New Roman"/>
                <w:sz w:val="16"/>
                <w:szCs w:val="16"/>
              </w:rPr>
              <w:fldChar w:fldCharType="end"/>
            </w:r>
          </w:p>
        </w:tc>
      </w:tr>
      <w:tr w:rsidR="00C56196" w:rsidRPr="00F46243" w14:paraId="567ABEF8" w14:textId="77777777" w:rsidTr="0048413F">
        <w:trPr>
          <w:trHeight w:val="432"/>
        </w:trPr>
        <w:tc>
          <w:tcPr>
            <w:tcW w:w="3455" w:type="dxa"/>
            <w:vAlign w:val="center"/>
          </w:tcPr>
          <w:p w14:paraId="71580FEC"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Soil Adjusted Total Vegetation Index</w:t>
            </w:r>
          </w:p>
        </w:tc>
        <w:tc>
          <w:tcPr>
            <w:tcW w:w="1450" w:type="dxa"/>
            <w:vAlign w:val="center"/>
          </w:tcPr>
          <w:p w14:paraId="5A67BB0E"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SATVI</w:t>
            </w:r>
          </w:p>
        </w:tc>
        <w:tc>
          <w:tcPr>
            <w:tcW w:w="2561" w:type="dxa"/>
            <w:vAlign w:val="center"/>
          </w:tcPr>
          <w:p w14:paraId="587FFEB2" w14:textId="77777777" w:rsidR="00C56196" w:rsidRPr="007A39B6" w:rsidRDefault="0047725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1.5 (NIR-RED)</m:t>
                    </m:r>
                  </m:num>
                  <m:den>
                    <m:r>
                      <w:rPr>
                        <w:rFonts w:ascii="Cambria Math" w:hAnsi="Cambria Math" w:cs="Times New Roman"/>
                        <w:sz w:val="16"/>
                        <w:szCs w:val="16"/>
                      </w:rPr>
                      <m:t>NIR+RED+0.5</m:t>
                    </m:r>
                  </m:den>
                </m:f>
              </m:oMath>
            </m:oMathPara>
          </w:p>
        </w:tc>
        <w:tc>
          <w:tcPr>
            <w:tcW w:w="2123" w:type="dxa"/>
            <w:vAlign w:val="center"/>
          </w:tcPr>
          <w:p w14:paraId="415AE11C" w14:textId="733161C7" w:rsidR="00C56196" w:rsidRPr="00FF75E9" w:rsidRDefault="00477254" w:rsidP="0048413F">
            <w:pPr>
              <w:pStyle w:val="NoSpacing"/>
              <w:jc w:val="center"/>
              <w:rPr>
                <w:rFonts w:ascii="Times New Roman" w:hAnsi="Times New Roman" w:cs="Times New Roman"/>
                <w:sz w:val="16"/>
                <w:szCs w:val="16"/>
              </w:rPr>
            </w:pPr>
            <w:r w:rsidRPr="00FF75E9">
              <w:rPr>
                <w:rFonts w:ascii="Times New Roman" w:hAnsi="Times New Roman" w:cs="Times New Roman"/>
                <w:sz w:val="16"/>
                <w:szCs w:val="16"/>
              </w:rPr>
              <w:fldChar w:fldCharType="begin"/>
            </w:r>
            <w:r w:rsidR="00DD6183">
              <w:rPr>
                <w:rFonts w:ascii="Times New Roman" w:hAnsi="Times New Roman" w:cs="Times New Roman"/>
                <w:sz w:val="16"/>
                <w:szCs w:val="16"/>
              </w:rPr>
              <w:instrText xml:space="preserve"> ADDIN EN.CITE &lt;EndNote&gt;&lt;Cite AuthorYear="1"&gt;&lt;Author&gt;Marsett&lt;/Author&gt;&lt;Year&gt;2006&lt;/Year&gt;&lt;RecNum&gt;4647&lt;/RecNum&gt;&lt;DisplayText&gt;Marsett et al. (2006)&lt;/DisplayText&gt;&lt;record&gt;&lt;rec-number&gt;4647&lt;/rec-number&gt;&lt;foreign-keys&gt;&lt;key app="EN" db-id="przrz2xfys0et6es02qx0adprs59z2erxf5t" timestamp="1637709597"&gt;4647&lt;/key&gt;&lt;/foreign-keys&gt;&lt;ref-type name="Journal Article"&gt;17&lt;/ref-type&gt;&lt;contributors&gt;&lt;authors&gt;&lt;author&gt;Marsett, Robert C&lt;/author&gt;&lt;author&gt;Qi, Jiaguo&lt;/author&gt;&lt;author&gt;Heilman, Philip&lt;/author&gt;&lt;author&gt;Biedenbender, Sharon H&lt;/author&gt;&lt;author&gt;Watson, M Carolyn&lt;/author&gt;&lt;author&gt;Amer, Saud&lt;/author&gt;&lt;author&gt;Weltz, Mark&lt;/author&gt;&lt;author&gt;Goodrich, David&lt;/author&gt;&lt;author&gt;Marsett, Roseann&lt;/author&gt;&lt;/authors&gt;&lt;/contributors&gt;&lt;titles&gt;&lt;title&gt;Remote sensing for grassland management in the arid southwest&lt;/title&gt;&lt;secondary-title&gt;Rangeland Ecology &amp;amp; Management&lt;/secondary-title&gt;&lt;/titles&gt;&lt;periodical&gt;&lt;full-title&gt;Rangeland Ecology &amp;amp; Management&lt;/full-title&gt;&lt;/periodical&gt;&lt;pages&gt;530-540&lt;/pages&gt;&lt;volume&gt;59&lt;/volume&gt;&lt;number&gt;5&lt;/number&gt;&lt;dates&gt;&lt;year&gt;2006&lt;/year&gt;&lt;/dates&gt;&lt;isbn&gt;1550-7424&lt;/isbn&gt;&lt;urls&gt;&lt;/urls&gt;&lt;/record&gt;&lt;/Cite&gt;&lt;/EndNote&gt;</w:instrText>
            </w:r>
            <w:r w:rsidRPr="00FF75E9">
              <w:rPr>
                <w:rFonts w:ascii="Times New Roman" w:hAnsi="Times New Roman" w:cs="Times New Roman"/>
                <w:sz w:val="16"/>
                <w:szCs w:val="16"/>
              </w:rPr>
              <w:fldChar w:fldCharType="separate"/>
            </w:r>
            <w:r w:rsidR="00DD6183">
              <w:rPr>
                <w:rFonts w:ascii="Times New Roman" w:hAnsi="Times New Roman" w:cs="Times New Roman"/>
                <w:noProof/>
                <w:sz w:val="16"/>
                <w:szCs w:val="16"/>
              </w:rPr>
              <w:t>Marsett et al. (2006)</w:t>
            </w:r>
            <w:r w:rsidRPr="00FF75E9">
              <w:rPr>
                <w:rFonts w:ascii="Times New Roman" w:hAnsi="Times New Roman" w:cs="Times New Roman"/>
                <w:sz w:val="16"/>
                <w:szCs w:val="16"/>
              </w:rPr>
              <w:fldChar w:fldCharType="end"/>
            </w:r>
          </w:p>
        </w:tc>
      </w:tr>
      <w:tr w:rsidR="00C56196" w:rsidRPr="00F46243" w14:paraId="16293B52" w14:textId="77777777" w:rsidTr="0048413F">
        <w:trPr>
          <w:trHeight w:val="432"/>
        </w:trPr>
        <w:tc>
          <w:tcPr>
            <w:tcW w:w="3455" w:type="dxa"/>
            <w:vAlign w:val="center"/>
          </w:tcPr>
          <w:p w14:paraId="3DFD1B18" w14:textId="77777777" w:rsidR="00C56196" w:rsidRPr="007A39B6" w:rsidRDefault="00C56196" w:rsidP="0048413F">
            <w:pPr>
              <w:pStyle w:val="NoSpacing"/>
              <w:rPr>
                <w:rFonts w:ascii="Times New Roman" w:hAnsi="Times New Roman" w:cs="Times New Roman"/>
                <w:sz w:val="16"/>
                <w:szCs w:val="16"/>
              </w:rPr>
            </w:pPr>
            <w:r w:rsidRPr="007A39B6">
              <w:rPr>
                <w:rFonts w:ascii="Times New Roman" w:hAnsi="Times New Roman" w:cs="Times New Roman"/>
                <w:sz w:val="16"/>
                <w:szCs w:val="16"/>
              </w:rPr>
              <w:t>Wide Dynamic Range Vegetation Index</w:t>
            </w:r>
          </w:p>
        </w:tc>
        <w:tc>
          <w:tcPr>
            <w:tcW w:w="1450" w:type="dxa"/>
            <w:vAlign w:val="center"/>
          </w:tcPr>
          <w:p w14:paraId="320529E2"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t>WDRVI</w:t>
            </w:r>
          </w:p>
        </w:tc>
        <w:tc>
          <w:tcPr>
            <w:tcW w:w="2561" w:type="dxa"/>
            <w:vAlign w:val="center"/>
          </w:tcPr>
          <w:p w14:paraId="0B24857E" w14:textId="77777777" w:rsidR="00C56196" w:rsidRPr="007A39B6" w:rsidRDefault="00477254" w:rsidP="0048413F">
            <w:pPr>
              <w:pStyle w:val="NoSpacing"/>
              <w:jc w:val="center"/>
              <w:rPr>
                <w:rFonts w:ascii="Times New Roman" w:hAnsi="Times New Roman" w:cs="Times New Roman"/>
                <w:sz w:val="16"/>
                <w:szCs w:val="16"/>
              </w:rPr>
            </w:pPr>
            <m:oMathPara>
              <m:oMath>
                <m:f>
                  <m:fPr>
                    <m:ctrlPr>
                      <w:rPr>
                        <w:rFonts w:ascii="Cambria Math" w:hAnsi="Cambria Math" w:cs="Times New Roman"/>
                        <w:i/>
                        <w:sz w:val="16"/>
                        <w:szCs w:val="16"/>
                      </w:rPr>
                    </m:ctrlPr>
                  </m:fPr>
                  <m:num>
                    <m:r>
                      <w:rPr>
                        <w:rFonts w:ascii="Cambria Math" w:hAnsi="Cambria Math" w:cs="Times New Roman"/>
                        <w:sz w:val="16"/>
                        <w:szCs w:val="16"/>
                      </w:rPr>
                      <m:t>NIR-RED</m:t>
                    </m:r>
                  </m:num>
                  <m:den>
                    <m:r>
                      <w:rPr>
                        <w:rFonts w:ascii="Cambria Math" w:hAnsi="Cambria Math" w:cs="Times New Roman"/>
                        <w:sz w:val="16"/>
                        <w:szCs w:val="16"/>
                      </w:rPr>
                      <m:t>0.2* NIR+RED</m:t>
                    </m:r>
                  </m:den>
                </m:f>
              </m:oMath>
            </m:oMathPara>
          </w:p>
        </w:tc>
        <w:tc>
          <w:tcPr>
            <w:tcW w:w="2123" w:type="dxa"/>
            <w:vAlign w:val="center"/>
          </w:tcPr>
          <w:p w14:paraId="1321E3B4" w14:textId="77777777" w:rsidR="00C56196" w:rsidRPr="007A39B6" w:rsidRDefault="00C56196" w:rsidP="0048413F">
            <w:pPr>
              <w:pStyle w:val="NoSpacing"/>
              <w:jc w:val="center"/>
              <w:rPr>
                <w:rFonts w:ascii="Times New Roman" w:hAnsi="Times New Roman" w:cs="Times New Roman"/>
                <w:sz w:val="16"/>
                <w:szCs w:val="16"/>
              </w:rPr>
            </w:pPr>
            <w:r w:rsidRPr="007A39B6">
              <w:rPr>
                <w:rFonts w:ascii="Times New Roman" w:hAnsi="Times New Roman" w:cs="Times New Roman"/>
                <w:sz w:val="16"/>
                <w:szCs w:val="16"/>
              </w:rPr>
              <w:fldChar w:fldCharType="begin"/>
            </w:r>
            <w:r w:rsidRPr="007A39B6">
              <w:rPr>
                <w:rFonts w:ascii="Times New Roman" w:hAnsi="Times New Roman" w:cs="Times New Roman"/>
                <w:sz w:val="16"/>
                <w:szCs w:val="16"/>
              </w:rPr>
              <w:instrText xml:space="preserve"> ADDIN EN.CITE &lt;EndNote&gt;&lt;Cite&gt;&lt;Author&gt;Gitelson&lt;/Author&gt;&lt;Year&gt;2004&lt;/Year&gt;&lt;RecNum&gt;4501&lt;/RecNum&gt;&lt;DisplayText&gt;(Gitelson 2004)&lt;/DisplayText&gt;&lt;record&gt;&lt;rec-number&gt;4501&lt;/rec-number&gt;&lt;foreign-keys&gt;&lt;key app="EN" db-id="przrz2xfys0et6es02qx0adprs59z2erxf5t" timestamp="1618936452"&gt;4501&lt;/key&gt;&lt;/foreign-keys&gt;&lt;ref-type name="Journal Article"&gt;17&lt;/ref-type&gt;&lt;contributors&gt;&lt;authors&gt;&lt;author&gt;Gitelson, Anatoly A&lt;/author&gt;&lt;/authors&gt;&lt;/contributors&gt;&lt;titles&gt;&lt;title&gt;Wide dynamic range vegetation index for remote quantification of biophysical characteristics of vegetation&lt;/title&gt;&lt;secondary-title&gt;Journal of plant physiology&lt;/secondary-title&gt;&lt;/titles&gt;&lt;periodical&gt;&lt;full-title&gt;Journal of plant physiology&lt;/full-title&gt;&lt;/periodical&gt;&lt;pages&gt;165-173&lt;/pages&gt;&lt;volume&gt;161&lt;/volume&gt;&lt;number&gt;2&lt;/number&gt;&lt;dates&gt;&lt;year&gt;2004&lt;/year&gt;&lt;/dates&gt;&lt;isbn&gt;0176-1617&lt;/isbn&gt;&lt;urls&gt;&lt;/urls&gt;&lt;/record&gt;&lt;/Cite&gt;&lt;/EndNote&gt;</w:instrText>
            </w:r>
            <w:r w:rsidRPr="007A39B6">
              <w:rPr>
                <w:rFonts w:ascii="Times New Roman" w:hAnsi="Times New Roman" w:cs="Times New Roman"/>
                <w:sz w:val="16"/>
                <w:szCs w:val="16"/>
              </w:rPr>
              <w:fldChar w:fldCharType="separate"/>
            </w:r>
            <w:r w:rsidRPr="007A39B6">
              <w:rPr>
                <w:rFonts w:ascii="Times New Roman" w:hAnsi="Times New Roman" w:cs="Times New Roman"/>
                <w:noProof/>
                <w:sz w:val="16"/>
                <w:szCs w:val="16"/>
              </w:rPr>
              <w:t>(Gitelson 2004)</w:t>
            </w:r>
            <w:r w:rsidRPr="007A39B6">
              <w:rPr>
                <w:rFonts w:ascii="Times New Roman" w:hAnsi="Times New Roman" w:cs="Times New Roman"/>
                <w:sz w:val="16"/>
                <w:szCs w:val="16"/>
              </w:rPr>
              <w:fldChar w:fldCharType="end"/>
            </w:r>
          </w:p>
        </w:tc>
      </w:tr>
    </w:tbl>
    <w:p w14:paraId="46D584D7" w14:textId="77777777" w:rsidR="00C56196" w:rsidRPr="00995E10" w:rsidRDefault="00C56196" w:rsidP="00C56196">
      <w:pPr>
        <w:pStyle w:val="NoSpacing"/>
        <w:rPr>
          <w:rFonts w:ascii="Times New Roman" w:hAnsi="Times New Roman" w:cs="Times New Roman"/>
          <w:sz w:val="20"/>
          <w:szCs w:val="20"/>
        </w:rPr>
      </w:pPr>
    </w:p>
    <w:p w14:paraId="085613F6" w14:textId="77777777" w:rsidR="00C56196" w:rsidRPr="00B16CB2" w:rsidRDefault="00C56196" w:rsidP="00C56196">
      <w:pPr>
        <w:pStyle w:val="Heading2"/>
      </w:pPr>
      <w:r w:rsidRPr="00B16CB2">
        <w:t xml:space="preserve">Cross-calibrate spectral reflectance or index across sensors using </w:t>
      </w:r>
      <w:proofErr w:type="spellStart"/>
      <w:r w:rsidRPr="00B16CB2">
        <w:t>lsat_calibrate_rf</w:t>
      </w:r>
      <w:proofErr w:type="spellEnd"/>
      <w:r w:rsidRPr="00B16CB2">
        <w:t>()</w:t>
      </w:r>
    </w:p>
    <w:p w14:paraId="69486E66" w14:textId="194BAF89"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084ABC">
        <w:rPr>
          <w:rFonts w:ascii="Times New Roman" w:hAnsi="Times New Roman" w:cs="Times New Roman"/>
          <w:i/>
          <w:iCs/>
          <w:sz w:val="24"/>
          <w:szCs w:val="24"/>
        </w:rPr>
        <w:t>lsat_calibrate_rf</w:t>
      </w:r>
      <w:proofErr w:type="spellEnd"/>
      <w:r w:rsidRPr="00084ABC">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will calibrate</w:t>
      </w:r>
      <w:r>
        <w:rPr>
          <w:rFonts w:ascii="Times New Roman" w:hAnsi="Times New Roman" w:cs="Times New Roman"/>
          <w:sz w:val="24"/>
          <w:szCs w:val="24"/>
        </w:rPr>
        <w:t xml:space="preserve"> </w:t>
      </w:r>
      <w:r w:rsidRPr="00CA364C">
        <w:rPr>
          <w:rFonts w:ascii="Times New Roman" w:hAnsi="Times New Roman" w:cs="Times New Roman"/>
          <w:sz w:val="24"/>
          <w:szCs w:val="24"/>
        </w:rPr>
        <w:t>individual bands or spectral indices from Landsat 5/8 to match Landsat</w:t>
      </w:r>
      <w:r>
        <w:rPr>
          <w:rFonts w:ascii="Times New Roman" w:hAnsi="Times New Roman" w:cs="Times New Roman"/>
          <w:sz w:val="24"/>
          <w:szCs w:val="24"/>
        </w:rPr>
        <w:t xml:space="preserve"> </w:t>
      </w:r>
      <w:r w:rsidRPr="00CA364C">
        <w:rPr>
          <w:rFonts w:ascii="Times New Roman" w:hAnsi="Times New Roman" w:cs="Times New Roman"/>
          <w:sz w:val="24"/>
          <w:szCs w:val="24"/>
        </w:rPr>
        <w:t>7</w:t>
      </w:r>
      <w:r>
        <w:rPr>
          <w:rFonts w:ascii="Times New Roman" w:hAnsi="Times New Roman" w:cs="Times New Roman"/>
          <w:sz w:val="24"/>
          <w:szCs w:val="24"/>
        </w:rPr>
        <w:t>. This is needed because t</w:t>
      </w:r>
      <w:r w:rsidRPr="00CA364C">
        <w:rPr>
          <w:rFonts w:ascii="Times New Roman" w:hAnsi="Times New Roman" w:cs="Times New Roman"/>
          <w:sz w:val="24"/>
          <w:szCs w:val="24"/>
        </w:rPr>
        <w:t xml:space="preserve">here are systematic differences in </w:t>
      </w:r>
      <w:r>
        <w:rPr>
          <w:rFonts w:ascii="Times New Roman" w:hAnsi="Times New Roman" w:cs="Times New Roman"/>
          <w:sz w:val="24"/>
          <w:szCs w:val="24"/>
        </w:rPr>
        <w:t xml:space="preserve">individual bands </w:t>
      </w:r>
      <w:r w:rsidRPr="00CA364C">
        <w:rPr>
          <w:rFonts w:ascii="Times New Roman" w:hAnsi="Times New Roman" w:cs="Times New Roman"/>
          <w:sz w:val="24"/>
          <w:szCs w:val="24"/>
        </w:rPr>
        <w:t xml:space="preserve">and </w:t>
      </w:r>
      <w:r>
        <w:rPr>
          <w:rFonts w:ascii="Times New Roman" w:hAnsi="Times New Roman" w:cs="Times New Roman"/>
          <w:sz w:val="24"/>
          <w:szCs w:val="24"/>
        </w:rPr>
        <w:t xml:space="preserve">spectral </w:t>
      </w:r>
      <w:r w:rsidRPr="00CA364C">
        <w:rPr>
          <w:rFonts w:ascii="Times New Roman" w:hAnsi="Times New Roman" w:cs="Times New Roman"/>
          <w:sz w:val="24"/>
          <w:szCs w:val="24"/>
        </w:rPr>
        <w:t>indices among Landsat sensors</w:t>
      </w:r>
      <w:r>
        <w:rPr>
          <w:rFonts w:ascii="Times New Roman" w:hAnsi="Times New Roman" w:cs="Times New Roman"/>
          <w:sz w:val="24"/>
          <w:szCs w:val="24"/>
        </w:rPr>
        <w:t xml:space="preserve"> that should be addressed when combining data from multiple sensors. </w:t>
      </w:r>
      <w:r w:rsidRPr="00CA364C">
        <w:rPr>
          <w:rFonts w:ascii="Times New Roman" w:hAnsi="Times New Roman" w:cs="Times New Roman"/>
          <w:sz w:val="24"/>
          <w:szCs w:val="24"/>
        </w:rPr>
        <w:t>Landsat 7 is used as a benchmark because it temporally overlaps with</w:t>
      </w:r>
      <w:r>
        <w:rPr>
          <w:rFonts w:ascii="Times New Roman" w:hAnsi="Times New Roman" w:cs="Times New Roman"/>
          <w:sz w:val="24"/>
          <w:szCs w:val="24"/>
        </w:rPr>
        <w:t xml:space="preserve"> </w:t>
      </w:r>
      <w:r w:rsidRPr="00CA364C">
        <w:rPr>
          <w:rFonts w:ascii="Times New Roman" w:hAnsi="Times New Roman" w:cs="Times New Roman"/>
          <w:sz w:val="24"/>
          <w:szCs w:val="24"/>
        </w:rPr>
        <w:t>the other two sensors. Cross-calibration can only be performed on one</w:t>
      </w:r>
      <w:r>
        <w:rPr>
          <w:rFonts w:ascii="Times New Roman" w:hAnsi="Times New Roman" w:cs="Times New Roman"/>
          <w:sz w:val="24"/>
          <w:szCs w:val="24"/>
        </w:rPr>
        <w:t xml:space="preserve"> </w:t>
      </w:r>
      <w:r w:rsidRPr="00CA364C">
        <w:rPr>
          <w:rFonts w:ascii="Times New Roman" w:hAnsi="Times New Roman" w:cs="Times New Roman"/>
          <w:sz w:val="24"/>
          <w:szCs w:val="24"/>
        </w:rPr>
        <w:t>band or spectral index at a time and requires having data from 100s to</w:t>
      </w:r>
      <w:r>
        <w:rPr>
          <w:rFonts w:ascii="Times New Roman" w:hAnsi="Times New Roman" w:cs="Times New Roman"/>
          <w:sz w:val="24"/>
          <w:szCs w:val="24"/>
        </w:rPr>
        <w:t xml:space="preserve"> </w:t>
      </w:r>
      <w:r w:rsidRPr="00CA364C">
        <w:rPr>
          <w:rFonts w:ascii="Times New Roman" w:hAnsi="Times New Roman" w:cs="Times New Roman"/>
          <w:sz w:val="24"/>
          <w:szCs w:val="24"/>
        </w:rPr>
        <w:t>preferably many 1,000s of sample sites.</w:t>
      </w:r>
      <w:r>
        <w:rPr>
          <w:rFonts w:ascii="Times New Roman" w:hAnsi="Times New Roman" w:cs="Times New Roman"/>
          <w:sz w:val="24"/>
          <w:szCs w:val="24"/>
        </w:rPr>
        <w:t xml:space="preserve"> </w:t>
      </w:r>
      <w:r w:rsidRPr="00CA364C">
        <w:rPr>
          <w:rFonts w:ascii="Times New Roman" w:hAnsi="Times New Roman" w:cs="Times New Roman"/>
          <w:sz w:val="24"/>
          <w:szCs w:val="24"/>
        </w:rPr>
        <w:t>The approach involves</w:t>
      </w:r>
      <w:r>
        <w:rPr>
          <w:rFonts w:ascii="Times New Roman" w:hAnsi="Times New Roman" w:cs="Times New Roman"/>
          <w:sz w:val="24"/>
          <w:szCs w:val="24"/>
        </w:rPr>
        <w:t xml:space="preserve"> </w:t>
      </w:r>
      <w:r w:rsidRPr="00CA364C">
        <w:rPr>
          <w:rFonts w:ascii="Times New Roman" w:hAnsi="Times New Roman" w:cs="Times New Roman"/>
          <w:sz w:val="24"/>
          <w:szCs w:val="24"/>
        </w:rPr>
        <w:t>determining the typical reflectance at a site during a portion of the</w:t>
      </w:r>
      <w:r>
        <w:rPr>
          <w:rFonts w:ascii="Times New Roman" w:hAnsi="Times New Roman" w:cs="Times New Roman"/>
          <w:sz w:val="24"/>
          <w:szCs w:val="24"/>
        </w:rPr>
        <w:t xml:space="preserve"> </w:t>
      </w:r>
      <w:r w:rsidRPr="00CA364C">
        <w:rPr>
          <w:rFonts w:ascii="Times New Roman" w:hAnsi="Times New Roman" w:cs="Times New Roman"/>
          <w:sz w:val="24"/>
          <w:szCs w:val="24"/>
        </w:rPr>
        <w:t>growing season using Landsat 7 and Landsat 5/8 data that were collected</w:t>
      </w:r>
      <w:r>
        <w:rPr>
          <w:rFonts w:ascii="Times New Roman" w:hAnsi="Times New Roman" w:cs="Times New Roman"/>
          <w:sz w:val="24"/>
          <w:szCs w:val="24"/>
        </w:rPr>
        <w:t xml:space="preserve"> </w:t>
      </w:r>
      <w:r w:rsidRPr="00CA364C">
        <w:rPr>
          <w:rFonts w:ascii="Times New Roman" w:hAnsi="Times New Roman" w:cs="Times New Roman"/>
          <w:sz w:val="24"/>
          <w:szCs w:val="24"/>
        </w:rPr>
        <w:t>the same years. A</w:t>
      </w:r>
      <w:r>
        <w:rPr>
          <w:rFonts w:ascii="Times New Roman" w:hAnsi="Times New Roman" w:cs="Times New Roman"/>
          <w:sz w:val="24"/>
          <w:szCs w:val="24"/>
        </w:rPr>
        <w:t xml:space="preserve"> </w:t>
      </w:r>
      <w:r w:rsidRPr="00CA364C">
        <w:rPr>
          <w:rFonts w:ascii="Times New Roman" w:hAnsi="Times New Roman" w:cs="Times New Roman"/>
          <w:sz w:val="24"/>
          <w:szCs w:val="24"/>
        </w:rPr>
        <w:t>Random Forest model is then trained to predict Landsat</w:t>
      </w:r>
      <w:r>
        <w:rPr>
          <w:rFonts w:ascii="Times New Roman" w:hAnsi="Times New Roman" w:cs="Times New Roman"/>
          <w:sz w:val="24"/>
          <w:szCs w:val="24"/>
        </w:rPr>
        <w:t xml:space="preserve"> </w:t>
      </w:r>
      <w:r w:rsidRPr="00CA364C">
        <w:rPr>
          <w:rFonts w:ascii="Times New Roman" w:hAnsi="Times New Roman" w:cs="Times New Roman"/>
          <w:sz w:val="24"/>
          <w:szCs w:val="24"/>
        </w:rPr>
        <w:t>7 reflectance from Landsat 5/8</w:t>
      </w:r>
      <w:r>
        <w:rPr>
          <w:rFonts w:ascii="Times New Roman" w:hAnsi="Times New Roman" w:cs="Times New Roman"/>
          <w:sz w:val="24"/>
          <w:szCs w:val="24"/>
        </w:rPr>
        <w:t xml:space="preserve"> </w:t>
      </w:r>
      <w:r w:rsidRPr="00CA364C">
        <w:rPr>
          <w:rFonts w:ascii="Times New Roman" w:hAnsi="Times New Roman" w:cs="Times New Roman"/>
          <w:sz w:val="24"/>
          <w:szCs w:val="24"/>
        </w:rPr>
        <w:t>reflectance. If your data include both</w:t>
      </w:r>
      <w:r>
        <w:rPr>
          <w:rFonts w:ascii="Times New Roman" w:hAnsi="Times New Roman" w:cs="Times New Roman"/>
          <w:sz w:val="24"/>
          <w:szCs w:val="24"/>
        </w:rPr>
        <w:t xml:space="preserve"> </w:t>
      </w:r>
      <w:r w:rsidRPr="00CA364C">
        <w:rPr>
          <w:rFonts w:ascii="Times New Roman" w:hAnsi="Times New Roman" w:cs="Times New Roman"/>
          <w:sz w:val="24"/>
          <w:szCs w:val="24"/>
        </w:rPr>
        <w:t>Landsat 5 and 8, then the function will train a Random</w:t>
      </w:r>
      <w:r>
        <w:rPr>
          <w:rFonts w:ascii="Times New Roman" w:hAnsi="Times New Roman" w:cs="Times New Roman"/>
          <w:sz w:val="24"/>
          <w:szCs w:val="24"/>
        </w:rPr>
        <w:t xml:space="preserve"> </w:t>
      </w:r>
      <w:r w:rsidRPr="00CA364C">
        <w:rPr>
          <w:rFonts w:ascii="Times New Roman" w:hAnsi="Times New Roman" w:cs="Times New Roman"/>
          <w:sz w:val="24"/>
          <w:szCs w:val="24"/>
        </w:rPr>
        <w:t>Forest model for</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each sensor. By default, </w:t>
      </w:r>
      <w:proofErr w:type="spellStart"/>
      <w:r w:rsidRPr="001813F3">
        <w:rPr>
          <w:rFonts w:ascii="Times New Roman" w:hAnsi="Times New Roman" w:cs="Times New Roman"/>
          <w:i/>
          <w:iCs/>
          <w:sz w:val="24"/>
          <w:szCs w:val="24"/>
        </w:rPr>
        <w:t>lsat_calibrate_rf</w:t>
      </w:r>
      <w:proofErr w:type="spellEnd"/>
      <w:r w:rsidRPr="001813F3">
        <w:rPr>
          <w:rFonts w:ascii="Times New Roman" w:hAnsi="Times New Roman" w:cs="Times New Roman"/>
          <w:i/>
          <w:iCs/>
          <w:sz w:val="24"/>
          <w:szCs w:val="24"/>
        </w:rPr>
        <w:t>()</w:t>
      </w:r>
      <w:r w:rsidRPr="00CA364C">
        <w:rPr>
          <w:rFonts w:ascii="Times New Roman" w:hAnsi="Times New Roman" w:cs="Times New Roman"/>
          <w:sz w:val="24"/>
          <w:szCs w:val="24"/>
        </w:rPr>
        <w:t xml:space="preserve"> will add a new column</w:t>
      </w:r>
      <w:r>
        <w:rPr>
          <w:rFonts w:ascii="Times New Roman" w:hAnsi="Times New Roman" w:cs="Times New Roman"/>
          <w:sz w:val="24"/>
          <w:szCs w:val="24"/>
        </w:rPr>
        <w:t xml:space="preserve"> </w:t>
      </w:r>
      <w:r w:rsidRPr="00CA364C">
        <w:rPr>
          <w:rFonts w:ascii="Times New Roman" w:hAnsi="Times New Roman" w:cs="Times New Roman"/>
          <w:sz w:val="24"/>
          <w:szCs w:val="24"/>
        </w:rPr>
        <w:t>with the</w:t>
      </w:r>
      <w:r>
        <w:rPr>
          <w:rFonts w:ascii="Times New Roman" w:hAnsi="Times New Roman" w:cs="Times New Roman"/>
          <w:sz w:val="24"/>
          <w:szCs w:val="24"/>
        </w:rPr>
        <w:t xml:space="preserve"> </w:t>
      </w:r>
      <w:r w:rsidRPr="00CA364C">
        <w:rPr>
          <w:rFonts w:ascii="Times New Roman" w:hAnsi="Times New Roman" w:cs="Times New Roman"/>
          <w:sz w:val="24"/>
          <w:szCs w:val="24"/>
        </w:rPr>
        <w:t>cross-calibrated data ([band].</w:t>
      </w:r>
      <w:proofErr w:type="spellStart"/>
      <w:r w:rsidRPr="00CA364C">
        <w:rPr>
          <w:rFonts w:ascii="Times New Roman" w:hAnsi="Times New Roman" w:cs="Times New Roman"/>
          <w:sz w:val="24"/>
          <w:szCs w:val="24"/>
        </w:rPr>
        <w:t>xcal</w:t>
      </w:r>
      <w:proofErr w:type="spellEnd"/>
      <w:r w:rsidRPr="00CA364C">
        <w:rPr>
          <w:rFonts w:ascii="Times New Roman" w:hAnsi="Times New Roman" w:cs="Times New Roman"/>
          <w:sz w:val="24"/>
          <w:szCs w:val="24"/>
        </w:rPr>
        <w:t>); however, the function</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will overwrite the existing column if you set the option </w:t>
      </w:r>
      <w:proofErr w:type="spellStart"/>
      <w:r w:rsidRPr="00CA364C">
        <w:rPr>
          <w:rFonts w:ascii="Times New Roman" w:hAnsi="Times New Roman" w:cs="Times New Roman"/>
          <w:sz w:val="24"/>
          <w:szCs w:val="24"/>
        </w:rPr>
        <w:t>overwrite.col</w:t>
      </w:r>
      <w:proofErr w:type="spellEnd"/>
      <w:r w:rsidRPr="00CA36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A364C">
        <w:rPr>
          <w:rFonts w:ascii="Times New Roman" w:hAnsi="Times New Roman" w:cs="Times New Roman"/>
          <w:sz w:val="24"/>
          <w:szCs w:val="24"/>
        </w:rPr>
        <w:t>T</w:t>
      </w:r>
      <w:r>
        <w:rPr>
          <w:rFonts w:ascii="Times New Roman" w:hAnsi="Times New Roman" w:cs="Times New Roman"/>
          <w:sz w:val="24"/>
          <w:szCs w:val="24"/>
        </w:rPr>
        <w:t xml:space="preserve">. </w:t>
      </w:r>
      <w:r w:rsidRPr="00CA364C">
        <w:rPr>
          <w:rFonts w:ascii="Times New Roman" w:hAnsi="Times New Roman" w:cs="Times New Roman"/>
          <w:sz w:val="24"/>
          <w:szCs w:val="24"/>
        </w:rPr>
        <w:t>The function will also create an</w:t>
      </w:r>
      <w:r>
        <w:rPr>
          <w:rFonts w:ascii="Times New Roman" w:hAnsi="Times New Roman" w:cs="Times New Roman"/>
          <w:sz w:val="24"/>
          <w:szCs w:val="24"/>
        </w:rPr>
        <w:t xml:space="preserve"> </w:t>
      </w:r>
      <w:r w:rsidRPr="00CA364C">
        <w:rPr>
          <w:rFonts w:ascii="Times New Roman" w:hAnsi="Times New Roman" w:cs="Times New Roman"/>
          <w:sz w:val="24"/>
          <w:szCs w:val="24"/>
        </w:rPr>
        <w:t>output directory that contains (1) trained Random Forest models, (2) a</w:t>
      </w:r>
      <w:r>
        <w:rPr>
          <w:rFonts w:ascii="Times New Roman" w:hAnsi="Times New Roman" w:cs="Times New Roman"/>
          <w:sz w:val="24"/>
          <w:szCs w:val="24"/>
        </w:rPr>
        <w:t xml:space="preserve"> </w:t>
      </w:r>
      <w:r w:rsidRPr="00CA364C">
        <w:rPr>
          <w:rFonts w:ascii="Times New Roman" w:hAnsi="Times New Roman" w:cs="Times New Roman"/>
          <w:sz w:val="24"/>
          <w:szCs w:val="24"/>
        </w:rPr>
        <w:t>spreadsheet with model</w:t>
      </w:r>
      <w:r>
        <w:rPr>
          <w:rFonts w:ascii="Times New Roman" w:hAnsi="Times New Roman" w:cs="Times New Roman"/>
          <w:sz w:val="24"/>
          <w:szCs w:val="24"/>
        </w:rPr>
        <w:t xml:space="preserve"> </w:t>
      </w:r>
      <w:r w:rsidRPr="00CA364C">
        <w:rPr>
          <w:rFonts w:ascii="Times New Roman" w:hAnsi="Times New Roman" w:cs="Times New Roman"/>
          <w:sz w:val="24"/>
          <w:szCs w:val="24"/>
        </w:rPr>
        <w:t>evaluation metrics, and (3) a multi-panel figure</w:t>
      </w:r>
      <w:r>
        <w:rPr>
          <w:rFonts w:ascii="Times New Roman" w:hAnsi="Times New Roman" w:cs="Times New Roman"/>
          <w:sz w:val="24"/>
          <w:szCs w:val="24"/>
        </w:rPr>
        <w:t xml:space="preserve"> </w:t>
      </w:r>
      <w:r w:rsidRPr="00CA364C">
        <w:rPr>
          <w:rFonts w:ascii="Times New Roman" w:hAnsi="Times New Roman" w:cs="Times New Roman"/>
          <w:sz w:val="24"/>
          <w:szCs w:val="24"/>
        </w:rPr>
        <w:t>comparing sensors pre- and post-calibration.</w:t>
      </w:r>
      <w:r>
        <w:rPr>
          <w:rFonts w:ascii="Times New Roman" w:hAnsi="Times New Roman" w:cs="Times New Roman"/>
          <w:sz w:val="24"/>
          <w:szCs w:val="24"/>
        </w:rPr>
        <w:t xml:space="preserve"> </w:t>
      </w:r>
      <w:r w:rsidRPr="00CA364C">
        <w:rPr>
          <w:rFonts w:ascii="Times New Roman" w:hAnsi="Times New Roman" w:cs="Times New Roman"/>
          <w:sz w:val="24"/>
          <w:szCs w:val="24"/>
        </w:rPr>
        <w:t>If you use the default setting that adds a new column with the</w:t>
      </w:r>
      <w:r>
        <w:rPr>
          <w:rFonts w:ascii="Times New Roman" w:hAnsi="Times New Roman" w:cs="Times New Roman"/>
          <w:sz w:val="24"/>
          <w:szCs w:val="24"/>
        </w:rPr>
        <w:t xml:space="preserve"> </w:t>
      </w:r>
      <w:r w:rsidRPr="00CA364C">
        <w:rPr>
          <w:rFonts w:ascii="Times New Roman" w:hAnsi="Times New Roman" w:cs="Times New Roman"/>
          <w:sz w:val="24"/>
          <w:szCs w:val="24"/>
        </w:rPr>
        <w:t>cross-calibrated data, then you</w:t>
      </w:r>
      <w:r w:rsidR="00946A12">
        <w:rPr>
          <w:rFonts w:ascii="Times New Roman" w:hAnsi="Times New Roman" w:cs="Times New Roman"/>
          <w:sz w:val="24"/>
          <w:szCs w:val="24"/>
        </w:rPr>
        <w:t xml:space="preserve"> will</w:t>
      </w:r>
      <w:r w:rsidRPr="00CA364C">
        <w:rPr>
          <w:rFonts w:ascii="Times New Roman" w:hAnsi="Times New Roman" w:cs="Times New Roman"/>
          <w:sz w:val="24"/>
          <w:szCs w:val="24"/>
        </w:rPr>
        <w:t xml:space="preserve"> either want to use those data in the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subsequent functions (e.g., </w:t>
      </w:r>
      <w:proofErr w:type="spellStart"/>
      <w:r w:rsidRPr="00CA364C">
        <w:rPr>
          <w:rFonts w:ascii="Times New Roman" w:hAnsi="Times New Roman" w:cs="Times New Roman"/>
          <w:sz w:val="24"/>
          <w:szCs w:val="24"/>
        </w:rPr>
        <w:t>ndvi.xcal</w:t>
      </w:r>
      <w:proofErr w:type="spellEnd"/>
      <w:r w:rsidRPr="00CA364C">
        <w:rPr>
          <w:rFonts w:ascii="Times New Roman" w:hAnsi="Times New Roman" w:cs="Times New Roman"/>
          <w:sz w:val="24"/>
          <w:szCs w:val="24"/>
        </w:rPr>
        <w:t>) or, once satisfied, manually</w:t>
      </w:r>
      <w:r>
        <w:rPr>
          <w:rFonts w:ascii="Times New Roman" w:hAnsi="Times New Roman" w:cs="Times New Roman"/>
          <w:sz w:val="24"/>
          <w:szCs w:val="24"/>
        </w:rPr>
        <w:t xml:space="preserve"> </w:t>
      </w:r>
      <w:r w:rsidRPr="00CA364C">
        <w:rPr>
          <w:rFonts w:ascii="Times New Roman" w:hAnsi="Times New Roman" w:cs="Times New Roman"/>
          <w:sz w:val="24"/>
          <w:szCs w:val="24"/>
        </w:rPr>
        <w:t>overwrite the uncalibrated data to simplify subsequent column name</w:t>
      </w:r>
      <w:r>
        <w:rPr>
          <w:rFonts w:ascii="Times New Roman" w:hAnsi="Times New Roman" w:cs="Times New Roman"/>
          <w:sz w:val="24"/>
          <w:szCs w:val="24"/>
        </w:rPr>
        <w:t xml:space="preserve">s: </w:t>
      </w:r>
    </w:p>
    <w:p w14:paraId="1AC03B70" w14:textId="3D185621" w:rsidR="00C56196" w:rsidRDefault="00C56196" w:rsidP="00C56196">
      <w:pPr>
        <w:pStyle w:val="NoSpacing"/>
        <w:rPr>
          <w:rFonts w:ascii="Consolas" w:hAnsi="Consolas" w:cs="Times New Roman"/>
          <w:sz w:val="20"/>
          <w:szCs w:val="20"/>
        </w:rPr>
      </w:pPr>
    </w:p>
    <w:p w14:paraId="69AD0C5F" w14:textId="77777777" w:rsidR="000B55F0" w:rsidRDefault="000B55F0" w:rsidP="00C56196">
      <w:pPr>
        <w:pStyle w:val="NoSpacing"/>
        <w:rPr>
          <w:rFonts w:ascii="Consolas" w:hAnsi="Consolas" w:cs="Times New Roman"/>
          <w:sz w:val="20"/>
          <w:szCs w:val="20"/>
        </w:rPr>
      </w:pPr>
    </w:p>
    <w:p w14:paraId="5BB4FF3E" w14:textId="77777777" w:rsidR="00C56196" w:rsidRPr="00C40A6A" w:rsidRDefault="00C56196" w:rsidP="00C56196">
      <w:pPr>
        <w:pStyle w:val="Heading1"/>
      </w:pPr>
      <w:r w:rsidRPr="00C40A6A">
        <w:t>Data analysis</w:t>
      </w:r>
    </w:p>
    <w:p w14:paraId="49B0D945" w14:textId="77777777" w:rsidR="00C56196" w:rsidRPr="00381CED" w:rsidRDefault="00C56196" w:rsidP="00C56196">
      <w:pPr>
        <w:pStyle w:val="Heading2"/>
      </w:pPr>
      <w:r w:rsidRPr="00381CED">
        <w:t xml:space="preserve">Fit phenological curves to vegetation greenness time series using </w:t>
      </w:r>
      <w:proofErr w:type="spellStart"/>
      <w:r w:rsidRPr="00381CED">
        <w:t>lsat_fit_phenological_curves</w:t>
      </w:r>
      <w:proofErr w:type="spellEnd"/>
      <w:r w:rsidRPr="00381CED">
        <w:t>()</w:t>
      </w:r>
    </w:p>
    <w:p w14:paraId="208C0D8D"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381CED">
        <w:rPr>
          <w:rFonts w:ascii="Times New Roman" w:hAnsi="Times New Roman" w:cs="Times New Roman"/>
          <w:i/>
          <w:iCs/>
          <w:sz w:val="24"/>
          <w:szCs w:val="24"/>
        </w:rPr>
        <w:t>lsat_fit_phenological_curves</w:t>
      </w:r>
      <w:proofErr w:type="spellEnd"/>
      <w:r w:rsidRPr="00381CED">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characterizes seasonal</w:t>
      </w:r>
      <w:r>
        <w:rPr>
          <w:rFonts w:ascii="Times New Roman" w:hAnsi="Times New Roman" w:cs="Times New Roman"/>
          <w:sz w:val="24"/>
          <w:szCs w:val="24"/>
        </w:rPr>
        <w:t xml:space="preserve"> </w:t>
      </w:r>
      <w:r w:rsidRPr="00CA364C">
        <w:rPr>
          <w:rFonts w:ascii="Times New Roman" w:hAnsi="Times New Roman" w:cs="Times New Roman"/>
          <w:sz w:val="24"/>
          <w:szCs w:val="24"/>
        </w:rPr>
        <w:t>land surface phenology at each sampling site using vegetation greenness</w:t>
      </w:r>
      <w:r>
        <w:rPr>
          <w:rFonts w:ascii="Times New Roman" w:hAnsi="Times New Roman" w:cs="Times New Roman"/>
          <w:sz w:val="24"/>
          <w:szCs w:val="24"/>
        </w:rPr>
        <w:t xml:space="preserve"> </w:t>
      </w:r>
      <w:r w:rsidRPr="00CA364C">
        <w:rPr>
          <w:rFonts w:ascii="Times New Roman" w:hAnsi="Times New Roman" w:cs="Times New Roman"/>
          <w:sz w:val="24"/>
          <w:szCs w:val="24"/>
        </w:rPr>
        <w:t>(e.g., NDVI) time series from Landsat satellite observations. The</w:t>
      </w:r>
      <w:r>
        <w:rPr>
          <w:rFonts w:ascii="Times New Roman" w:hAnsi="Times New Roman" w:cs="Times New Roman"/>
          <w:sz w:val="24"/>
          <w:szCs w:val="24"/>
        </w:rPr>
        <w:t xml:space="preserve"> </w:t>
      </w:r>
      <w:r w:rsidRPr="00CA364C">
        <w:rPr>
          <w:rFonts w:ascii="Times New Roman" w:hAnsi="Times New Roman" w:cs="Times New Roman"/>
          <w:sz w:val="24"/>
          <w:szCs w:val="24"/>
        </w:rPr>
        <w:t>function was constructed as a steppingstone to estimating annual maximum</w:t>
      </w:r>
    </w:p>
    <w:p w14:paraId="37F099C3"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vegetation greenness (e.g., NDVImax). The function iteratively fits</w:t>
      </w:r>
      <w:r>
        <w:rPr>
          <w:rFonts w:ascii="Times New Roman" w:hAnsi="Times New Roman" w:cs="Times New Roman"/>
          <w:sz w:val="24"/>
          <w:szCs w:val="24"/>
        </w:rPr>
        <w:t xml:space="preserve"> </w:t>
      </w:r>
      <w:r w:rsidRPr="00CA364C">
        <w:rPr>
          <w:rFonts w:ascii="Times New Roman" w:hAnsi="Times New Roman" w:cs="Times New Roman"/>
          <w:sz w:val="24"/>
          <w:szCs w:val="24"/>
        </w:rPr>
        <w:t>cubic splines to seasonal vegetation greenness time series and returns</w:t>
      </w:r>
      <w:r>
        <w:rPr>
          <w:rFonts w:ascii="Times New Roman" w:hAnsi="Times New Roman" w:cs="Times New Roman"/>
          <w:sz w:val="24"/>
          <w:szCs w:val="24"/>
        </w:rPr>
        <w:t xml:space="preserve"> </w:t>
      </w:r>
      <w:r w:rsidRPr="00CA364C">
        <w:rPr>
          <w:rFonts w:ascii="Times New Roman" w:hAnsi="Times New Roman" w:cs="Times New Roman"/>
          <w:sz w:val="24"/>
          <w:szCs w:val="24"/>
        </w:rPr>
        <w:t>information about the timing and magnitude of individual vegetation</w:t>
      </w:r>
      <w:r>
        <w:rPr>
          <w:rFonts w:ascii="Times New Roman" w:hAnsi="Times New Roman" w:cs="Times New Roman"/>
          <w:sz w:val="24"/>
          <w:szCs w:val="24"/>
        </w:rPr>
        <w:t xml:space="preserve"> </w:t>
      </w:r>
      <w:r w:rsidRPr="00CA364C">
        <w:rPr>
          <w:rFonts w:ascii="Times New Roman" w:hAnsi="Times New Roman" w:cs="Times New Roman"/>
          <w:sz w:val="24"/>
          <w:szCs w:val="24"/>
        </w:rPr>
        <w:t>greenness observation relative to a multi-year seasonal phenology at</w:t>
      </w:r>
    </w:p>
    <w:p w14:paraId="2447A8E1" w14:textId="77777777"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each site</w:t>
      </w:r>
      <w:r>
        <w:rPr>
          <w:rFonts w:ascii="Times New Roman" w:hAnsi="Times New Roman" w:cs="Times New Roman"/>
          <w:sz w:val="24"/>
          <w:szCs w:val="24"/>
        </w:rPr>
        <w:t xml:space="preserve">. </w:t>
      </w:r>
      <w:r w:rsidRPr="00CA364C">
        <w:rPr>
          <w:rFonts w:ascii="Times New Roman" w:hAnsi="Times New Roman" w:cs="Times New Roman"/>
          <w:sz w:val="24"/>
          <w:szCs w:val="24"/>
        </w:rPr>
        <w:t>The function was designed for spectral indices that are typically</w:t>
      </w:r>
      <w:r>
        <w:rPr>
          <w:rFonts w:ascii="Times New Roman" w:hAnsi="Times New Roman" w:cs="Times New Roman"/>
          <w:sz w:val="24"/>
          <w:szCs w:val="24"/>
        </w:rPr>
        <w:t xml:space="preserve"> </w:t>
      </w:r>
      <w:r w:rsidRPr="00CA364C">
        <w:rPr>
          <w:rFonts w:ascii="Times New Roman" w:hAnsi="Times New Roman" w:cs="Times New Roman"/>
          <w:sz w:val="24"/>
          <w:szCs w:val="24"/>
        </w:rPr>
        <w:t>positive (e.g., NDVI). If you are working with a spectral index that is</w:t>
      </w:r>
      <w:r>
        <w:rPr>
          <w:rFonts w:ascii="Times New Roman" w:hAnsi="Times New Roman" w:cs="Times New Roman"/>
          <w:sz w:val="24"/>
          <w:szCs w:val="24"/>
        </w:rPr>
        <w:t xml:space="preserve"> </w:t>
      </w:r>
      <w:r w:rsidRPr="00CA364C">
        <w:rPr>
          <w:rFonts w:ascii="Times New Roman" w:hAnsi="Times New Roman" w:cs="Times New Roman"/>
          <w:sz w:val="24"/>
          <w:szCs w:val="24"/>
        </w:rPr>
        <w:t>typically negative (e.g., NDWI) then multiply your index by -1 before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running the </w:t>
      </w:r>
      <w:proofErr w:type="spellStart"/>
      <w:r w:rsidRPr="00381CED">
        <w:rPr>
          <w:rFonts w:ascii="Times New Roman" w:hAnsi="Times New Roman" w:cs="Times New Roman"/>
          <w:i/>
          <w:iCs/>
          <w:sz w:val="24"/>
          <w:szCs w:val="24"/>
        </w:rPr>
        <w:t>lsat_fit_phenological_curves</w:t>
      </w:r>
      <w:proofErr w:type="spellEnd"/>
      <w:r w:rsidRPr="00381CED">
        <w:rPr>
          <w:rFonts w:ascii="Times New Roman" w:hAnsi="Times New Roman" w:cs="Times New Roman"/>
          <w:i/>
          <w:iCs/>
          <w:sz w:val="24"/>
          <w:szCs w:val="24"/>
        </w:rPr>
        <w:t>()</w:t>
      </w:r>
      <w:r w:rsidRPr="00CA364C">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Pr="00381CED">
        <w:rPr>
          <w:rFonts w:ascii="Times New Roman" w:hAnsi="Times New Roman" w:cs="Times New Roman"/>
          <w:i/>
          <w:iCs/>
          <w:sz w:val="24"/>
          <w:szCs w:val="24"/>
        </w:rPr>
        <w:t>lsat_summarize_growing_seasons</w:t>
      </w:r>
      <w:proofErr w:type="spellEnd"/>
      <w:r w:rsidRPr="00381CED">
        <w:rPr>
          <w:rFonts w:ascii="Times New Roman" w:hAnsi="Times New Roman" w:cs="Times New Roman"/>
          <w:i/>
          <w:iCs/>
          <w:sz w:val="24"/>
          <w:szCs w:val="24"/>
        </w:rPr>
        <w:t>()</w:t>
      </w:r>
      <w:r w:rsidRPr="00CA364C">
        <w:rPr>
          <w:rFonts w:ascii="Times New Roman" w:hAnsi="Times New Roman" w:cs="Times New Roman"/>
          <w:sz w:val="24"/>
          <w:szCs w:val="24"/>
        </w:rPr>
        <w:t xml:space="preserve"> functions and </w:t>
      </w:r>
      <w:r>
        <w:rPr>
          <w:rFonts w:ascii="Times New Roman" w:hAnsi="Times New Roman" w:cs="Times New Roman"/>
          <w:sz w:val="24"/>
          <w:szCs w:val="24"/>
        </w:rPr>
        <w:t xml:space="preserve">then </w:t>
      </w:r>
      <w:r w:rsidRPr="00CA364C">
        <w:rPr>
          <w:rFonts w:ascii="Times New Roman" w:hAnsi="Times New Roman" w:cs="Times New Roman"/>
          <w:sz w:val="24"/>
          <w:szCs w:val="24"/>
        </w:rPr>
        <w:t>back</w:t>
      </w:r>
      <w:r>
        <w:rPr>
          <w:rFonts w:ascii="Times New Roman" w:hAnsi="Times New Roman" w:cs="Times New Roman"/>
          <w:sz w:val="24"/>
          <w:szCs w:val="24"/>
        </w:rPr>
        <w:t>-</w:t>
      </w:r>
      <w:r w:rsidRPr="00CA364C">
        <w:rPr>
          <w:rFonts w:ascii="Times New Roman" w:hAnsi="Times New Roman" w:cs="Times New Roman"/>
          <w:sz w:val="24"/>
          <w:szCs w:val="24"/>
        </w:rPr>
        <w:t>transform</w:t>
      </w:r>
      <w:r>
        <w:rPr>
          <w:rFonts w:ascii="Times New Roman" w:hAnsi="Times New Roman" w:cs="Times New Roman"/>
          <w:sz w:val="24"/>
          <w:szCs w:val="24"/>
        </w:rPr>
        <w:t xml:space="preserve"> </w:t>
      </w:r>
      <w:r w:rsidRPr="00CA364C">
        <w:rPr>
          <w:rFonts w:ascii="Times New Roman" w:hAnsi="Times New Roman" w:cs="Times New Roman"/>
          <w:sz w:val="24"/>
          <w:szCs w:val="24"/>
        </w:rPr>
        <w:t>afterwards</w:t>
      </w:r>
    </w:p>
    <w:p w14:paraId="6C268DD0" w14:textId="77777777" w:rsidR="00C56196" w:rsidRPr="00CA364C" w:rsidRDefault="00C56196" w:rsidP="00C56196">
      <w:pPr>
        <w:pStyle w:val="NoSpacing"/>
        <w:rPr>
          <w:rFonts w:ascii="Times New Roman" w:hAnsi="Times New Roman" w:cs="Times New Roman"/>
          <w:sz w:val="24"/>
          <w:szCs w:val="24"/>
        </w:rPr>
      </w:pPr>
    </w:p>
    <w:p w14:paraId="1E1B48BE" w14:textId="77777777" w:rsidR="00C56196" w:rsidRPr="00ED51A0" w:rsidRDefault="00C56196" w:rsidP="00C56196">
      <w:pPr>
        <w:pStyle w:val="Heading2"/>
      </w:pPr>
      <w:r w:rsidRPr="00ED51A0">
        <w:t xml:space="preserve">Derived annual growing season metrics using </w:t>
      </w:r>
      <w:proofErr w:type="spellStart"/>
      <w:r w:rsidRPr="00ED51A0">
        <w:t>lsat_summarize_growing_seasons</w:t>
      </w:r>
      <w:proofErr w:type="spellEnd"/>
      <w:r w:rsidRPr="00ED51A0">
        <w:t>()</w:t>
      </w:r>
    </w:p>
    <w:p w14:paraId="17C27552" w14:textId="77777777" w:rsidR="00C56196"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 xml:space="preserve">The function </w:t>
      </w:r>
      <w:proofErr w:type="spellStart"/>
      <w:r w:rsidRPr="00ED51A0">
        <w:rPr>
          <w:rFonts w:ascii="Times New Roman" w:hAnsi="Times New Roman" w:cs="Times New Roman"/>
          <w:i/>
          <w:iCs/>
          <w:sz w:val="24"/>
          <w:szCs w:val="24"/>
        </w:rPr>
        <w:t>lsat_summarize_growing_seasons</w:t>
      </w:r>
      <w:proofErr w:type="spellEnd"/>
      <w:r w:rsidRPr="00ED51A0">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estimates several annual</w:t>
      </w:r>
      <w:r>
        <w:rPr>
          <w:rFonts w:ascii="Times New Roman" w:hAnsi="Times New Roman" w:cs="Times New Roman"/>
          <w:sz w:val="24"/>
          <w:szCs w:val="24"/>
        </w:rPr>
        <w:t xml:space="preserve"> </w:t>
      </w:r>
      <w:r w:rsidRPr="00CA364C">
        <w:rPr>
          <w:rFonts w:ascii="Times New Roman" w:hAnsi="Times New Roman" w:cs="Times New Roman"/>
          <w:sz w:val="24"/>
          <w:szCs w:val="24"/>
        </w:rPr>
        <w:t>growing season</w:t>
      </w:r>
      <w:r>
        <w:rPr>
          <w:rFonts w:ascii="Times New Roman" w:hAnsi="Times New Roman" w:cs="Times New Roman"/>
          <w:sz w:val="24"/>
          <w:szCs w:val="24"/>
        </w:rPr>
        <w:t xml:space="preserve"> </w:t>
      </w:r>
      <w:r w:rsidRPr="00CA364C">
        <w:rPr>
          <w:rFonts w:ascii="Times New Roman" w:hAnsi="Times New Roman" w:cs="Times New Roman"/>
          <w:sz w:val="24"/>
          <w:szCs w:val="24"/>
        </w:rPr>
        <w:t>metrics from vegetation greenness time series derived</w:t>
      </w:r>
      <w:r>
        <w:rPr>
          <w:rFonts w:ascii="Times New Roman" w:hAnsi="Times New Roman" w:cs="Times New Roman"/>
          <w:sz w:val="24"/>
          <w:szCs w:val="24"/>
        </w:rPr>
        <w:t xml:space="preserve"> </w:t>
      </w:r>
      <w:r w:rsidRPr="00CA364C">
        <w:rPr>
          <w:rFonts w:ascii="Times New Roman" w:hAnsi="Times New Roman" w:cs="Times New Roman"/>
          <w:sz w:val="24"/>
          <w:szCs w:val="24"/>
        </w:rPr>
        <w:t>from Landsat satellite observations. The metrics include annual mean,</w:t>
      </w:r>
      <w:r>
        <w:rPr>
          <w:rFonts w:ascii="Times New Roman" w:hAnsi="Times New Roman" w:cs="Times New Roman"/>
          <w:sz w:val="24"/>
          <w:szCs w:val="24"/>
        </w:rPr>
        <w:t xml:space="preserve"> </w:t>
      </w:r>
      <w:r w:rsidRPr="00CA364C">
        <w:rPr>
          <w:rFonts w:ascii="Times New Roman" w:hAnsi="Times New Roman" w:cs="Times New Roman"/>
          <w:sz w:val="24"/>
          <w:szCs w:val="24"/>
        </w:rPr>
        <w:t>median, and 90th percentile vegetation greenness of observations during</w:t>
      </w:r>
      <w:r>
        <w:rPr>
          <w:rFonts w:ascii="Times New Roman" w:hAnsi="Times New Roman" w:cs="Times New Roman"/>
          <w:sz w:val="24"/>
          <w:szCs w:val="24"/>
        </w:rPr>
        <w:t xml:space="preserve"> </w:t>
      </w:r>
      <w:r w:rsidRPr="00CA364C">
        <w:rPr>
          <w:rFonts w:ascii="Times New Roman" w:hAnsi="Times New Roman" w:cs="Times New Roman"/>
          <w:sz w:val="24"/>
          <w:szCs w:val="24"/>
        </w:rPr>
        <w:t>each growing season, as well as phenologically-modeled estimates of</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annual maximum </w:t>
      </w:r>
      <w:r w:rsidRPr="00CA364C">
        <w:rPr>
          <w:rFonts w:ascii="Times New Roman" w:hAnsi="Times New Roman" w:cs="Times New Roman"/>
          <w:sz w:val="24"/>
          <w:szCs w:val="24"/>
        </w:rPr>
        <w:lastRenderedPageBreak/>
        <w:t>vegetation greenness and the seasonal timing (Day of</w:t>
      </w:r>
      <w:r>
        <w:rPr>
          <w:rFonts w:ascii="Times New Roman" w:hAnsi="Times New Roman" w:cs="Times New Roman"/>
          <w:sz w:val="24"/>
          <w:szCs w:val="24"/>
        </w:rPr>
        <w:t xml:space="preserve"> </w:t>
      </w:r>
      <w:r w:rsidRPr="00CA364C">
        <w:rPr>
          <w:rFonts w:ascii="Times New Roman" w:hAnsi="Times New Roman" w:cs="Times New Roman"/>
          <w:sz w:val="24"/>
          <w:szCs w:val="24"/>
        </w:rPr>
        <w:t>Year) of maximum vegetation greenness.</w:t>
      </w:r>
      <w:r>
        <w:rPr>
          <w:rFonts w:ascii="Times New Roman" w:hAnsi="Times New Roman" w:cs="Times New Roman"/>
          <w:sz w:val="24"/>
          <w:szCs w:val="24"/>
        </w:rPr>
        <w:t xml:space="preserve"> </w:t>
      </w:r>
      <w:r w:rsidRPr="00CA364C">
        <w:rPr>
          <w:rFonts w:ascii="Times New Roman" w:hAnsi="Times New Roman" w:cs="Times New Roman"/>
          <w:sz w:val="24"/>
          <w:szCs w:val="24"/>
        </w:rPr>
        <w:t>This function relies on output</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from </w:t>
      </w:r>
      <w:proofErr w:type="spellStart"/>
      <w:r w:rsidRPr="00ED51A0">
        <w:rPr>
          <w:rFonts w:ascii="Times New Roman" w:hAnsi="Times New Roman" w:cs="Times New Roman"/>
          <w:i/>
          <w:iCs/>
          <w:sz w:val="24"/>
          <w:szCs w:val="24"/>
        </w:rPr>
        <w:t>lsat_fit_phenological_curves</w:t>
      </w:r>
      <w:proofErr w:type="spellEnd"/>
      <w:r w:rsidRPr="00ED51A0">
        <w:rPr>
          <w:rFonts w:ascii="Times New Roman" w:hAnsi="Times New Roman" w:cs="Times New Roman"/>
          <w:i/>
          <w:iCs/>
          <w:sz w:val="24"/>
          <w:szCs w:val="24"/>
        </w:rPr>
        <w:t>()</w:t>
      </w:r>
      <w:r>
        <w:rPr>
          <w:rFonts w:ascii="Times New Roman" w:hAnsi="Times New Roman" w:cs="Times New Roman"/>
          <w:sz w:val="24"/>
          <w:szCs w:val="24"/>
        </w:rPr>
        <w:t xml:space="preserve">. </w:t>
      </w:r>
    </w:p>
    <w:p w14:paraId="1A1B8B88" w14:textId="77777777" w:rsidR="00C56196" w:rsidRPr="00CA364C" w:rsidRDefault="00C56196" w:rsidP="00C56196">
      <w:pPr>
        <w:pStyle w:val="NoSpacing"/>
        <w:rPr>
          <w:rFonts w:ascii="Times New Roman" w:hAnsi="Times New Roman" w:cs="Times New Roman"/>
          <w:sz w:val="24"/>
          <w:szCs w:val="24"/>
        </w:rPr>
      </w:pPr>
    </w:p>
    <w:p w14:paraId="2DC4917C" w14:textId="65730355" w:rsidR="00C56196" w:rsidRPr="00CA364C" w:rsidRDefault="00C56196" w:rsidP="00C56196">
      <w:pPr>
        <w:pStyle w:val="Heading2"/>
      </w:pPr>
      <w:r w:rsidRPr="00CA364C">
        <w:t xml:space="preserve">Evaluate estimates of annual max </w:t>
      </w:r>
      <w:r>
        <w:t xml:space="preserve">vegetation greenness using </w:t>
      </w:r>
      <w:proofErr w:type="spellStart"/>
      <w:r w:rsidRPr="00CA364C">
        <w:t>lsat_evaluate_phenological_max</w:t>
      </w:r>
      <w:proofErr w:type="spellEnd"/>
      <w:r w:rsidRPr="00CA364C">
        <w:t>()</w:t>
      </w:r>
    </w:p>
    <w:p w14:paraId="690E1AE9" w14:textId="0853B1FE"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The function</w:t>
      </w:r>
      <w:r>
        <w:rPr>
          <w:rFonts w:ascii="Times New Roman" w:hAnsi="Times New Roman" w:cs="Times New Roman"/>
          <w:sz w:val="24"/>
          <w:szCs w:val="24"/>
        </w:rPr>
        <w:t xml:space="preserve"> </w:t>
      </w:r>
      <w:proofErr w:type="spellStart"/>
      <w:r w:rsidRPr="00BB72FF">
        <w:rPr>
          <w:rFonts w:ascii="Times New Roman" w:hAnsi="Times New Roman" w:cs="Times New Roman"/>
          <w:i/>
          <w:iCs/>
          <w:sz w:val="24"/>
          <w:szCs w:val="24"/>
        </w:rPr>
        <w:t>lsat_evaluate_phenological_max</w:t>
      </w:r>
      <w:proofErr w:type="spellEnd"/>
      <w:r w:rsidRPr="00BB72FF">
        <w:rPr>
          <w:rFonts w:ascii="Times New Roman" w:hAnsi="Times New Roman" w:cs="Times New Roman"/>
          <w:i/>
          <w:iCs/>
          <w:sz w:val="24"/>
          <w:szCs w:val="24"/>
        </w:rPr>
        <w:t>()</w:t>
      </w:r>
      <w:r w:rsidRPr="00CA364C">
        <w:rPr>
          <w:rFonts w:ascii="Times New Roman" w:hAnsi="Times New Roman" w:cs="Times New Roman"/>
          <w:sz w:val="24"/>
          <w:szCs w:val="24"/>
        </w:rPr>
        <w:t xml:space="preserve"> is a tool for assessing </w:t>
      </w:r>
      <w:r>
        <w:rPr>
          <w:rFonts w:ascii="Times New Roman" w:hAnsi="Times New Roman" w:cs="Times New Roman"/>
          <w:sz w:val="24"/>
          <w:szCs w:val="24"/>
        </w:rPr>
        <w:t xml:space="preserve">how </w:t>
      </w:r>
      <w:r w:rsidRPr="00CA364C">
        <w:rPr>
          <w:rFonts w:ascii="Times New Roman" w:hAnsi="Times New Roman" w:cs="Times New Roman"/>
          <w:sz w:val="24"/>
          <w:szCs w:val="24"/>
        </w:rPr>
        <w:t>estimates of annual</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maximum vegetation greenness </w:t>
      </w:r>
      <w:r>
        <w:rPr>
          <w:rFonts w:ascii="Times New Roman" w:hAnsi="Times New Roman" w:cs="Times New Roman"/>
          <w:sz w:val="24"/>
          <w:szCs w:val="24"/>
        </w:rPr>
        <w:t xml:space="preserve">vary with the number of Landsat </w:t>
      </w:r>
      <w:r w:rsidRPr="00CA364C">
        <w:rPr>
          <w:rFonts w:ascii="Times New Roman" w:hAnsi="Times New Roman" w:cs="Times New Roman"/>
          <w:sz w:val="24"/>
          <w:szCs w:val="24"/>
        </w:rPr>
        <w:t>observations</w:t>
      </w:r>
      <w:r>
        <w:rPr>
          <w:rFonts w:ascii="Times New Roman" w:hAnsi="Times New Roman" w:cs="Times New Roman"/>
          <w:sz w:val="24"/>
          <w:szCs w:val="24"/>
        </w:rPr>
        <w:t xml:space="preserve"> when derived from </w:t>
      </w:r>
      <w:r w:rsidRPr="00CA364C">
        <w:rPr>
          <w:rFonts w:ascii="Times New Roman" w:hAnsi="Times New Roman" w:cs="Times New Roman"/>
          <w:sz w:val="24"/>
          <w:szCs w:val="24"/>
        </w:rPr>
        <w:t xml:space="preserve">raw observations </w:t>
      </w:r>
      <w:r>
        <w:rPr>
          <w:rFonts w:ascii="Times New Roman" w:hAnsi="Times New Roman" w:cs="Times New Roman"/>
          <w:sz w:val="24"/>
          <w:szCs w:val="24"/>
        </w:rPr>
        <w:t xml:space="preserve">and </w:t>
      </w:r>
      <w:r w:rsidRPr="00CA364C">
        <w:rPr>
          <w:rFonts w:ascii="Times New Roman" w:hAnsi="Times New Roman" w:cs="Times New Roman"/>
          <w:sz w:val="24"/>
          <w:szCs w:val="24"/>
        </w:rPr>
        <w:t>after</w:t>
      </w:r>
      <w:r>
        <w:rPr>
          <w:rFonts w:ascii="Times New Roman" w:hAnsi="Times New Roman" w:cs="Times New Roman"/>
          <w:sz w:val="24"/>
          <w:szCs w:val="24"/>
        </w:rPr>
        <w:t xml:space="preserve"> </w:t>
      </w:r>
      <w:r w:rsidRPr="00CA364C">
        <w:rPr>
          <w:rFonts w:ascii="Times New Roman" w:hAnsi="Times New Roman" w:cs="Times New Roman"/>
          <w:sz w:val="24"/>
          <w:szCs w:val="24"/>
        </w:rPr>
        <w:t>phenological modeling.</w:t>
      </w:r>
      <w:r>
        <w:rPr>
          <w:rFonts w:ascii="Times New Roman" w:hAnsi="Times New Roman" w:cs="Times New Roman"/>
          <w:sz w:val="24"/>
          <w:szCs w:val="24"/>
        </w:rPr>
        <w:t xml:space="preserve"> Raw e</w:t>
      </w:r>
      <w:r w:rsidRPr="00CA364C">
        <w:rPr>
          <w:rFonts w:ascii="Times New Roman" w:hAnsi="Times New Roman" w:cs="Times New Roman"/>
          <w:sz w:val="24"/>
          <w:szCs w:val="24"/>
        </w:rPr>
        <w:t>stimates of annual maximum vegetation greenness are sensitive to the</w:t>
      </w:r>
      <w:r>
        <w:rPr>
          <w:rFonts w:ascii="Times New Roman" w:hAnsi="Times New Roman" w:cs="Times New Roman"/>
          <w:sz w:val="24"/>
          <w:szCs w:val="24"/>
        </w:rPr>
        <w:t xml:space="preserve"> </w:t>
      </w:r>
      <w:r w:rsidRPr="00CA364C">
        <w:rPr>
          <w:rFonts w:ascii="Times New Roman" w:hAnsi="Times New Roman" w:cs="Times New Roman"/>
          <w:sz w:val="24"/>
          <w:szCs w:val="24"/>
        </w:rPr>
        <w:t>number of observations available from a growing season</w:t>
      </w:r>
      <w:r>
        <w:rPr>
          <w:rFonts w:ascii="Times New Roman" w:hAnsi="Times New Roman" w:cs="Times New Roman"/>
          <w:sz w:val="24"/>
          <w:szCs w:val="24"/>
        </w:rPr>
        <w:t xml:space="preserve">, but the phenological modeling tends to substantially reduce this dependency. </w:t>
      </w:r>
      <w:r w:rsidRPr="00CA364C">
        <w:rPr>
          <w:rFonts w:ascii="Times New Roman" w:hAnsi="Times New Roman" w:cs="Times New Roman"/>
          <w:sz w:val="24"/>
          <w:szCs w:val="24"/>
        </w:rPr>
        <w:t>The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algorithm </w:t>
      </w:r>
      <w:r>
        <w:rPr>
          <w:rFonts w:ascii="Times New Roman" w:hAnsi="Times New Roman" w:cs="Times New Roman"/>
          <w:sz w:val="24"/>
          <w:szCs w:val="24"/>
        </w:rPr>
        <w:t xml:space="preserve">assumes the </w:t>
      </w:r>
      <w:r w:rsidRPr="00CA364C">
        <w:rPr>
          <w:rFonts w:ascii="Times New Roman" w:hAnsi="Times New Roman" w:cs="Times New Roman"/>
          <w:sz w:val="24"/>
          <w:szCs w:val="24"/>
        </w:rPr>
        <w:t>“true” annual maximum</w:t>
      </w:r>
      <w:r>
        <w:rPr>
          <w:rFonts w:ascii="Times New Roman" w:hAnsi="Times New Roman" w:cs="Times New Roman"/>
          <w:sz w:val="24"/>
          <w:szCs w:val="24"/>
        </w:rPr>
        <w:t xml:space="preserve"> </w:t>
      </w:r>
      <w:r w:rsidRPr="00CA364C">
        <w:rPr>
          <w:rFonts w:ascii="Times New Roman" w:hAnsi="Times New Roman" w:cs="Times New Roman"/>
          <w:sz w:val="24"/>
          <w:szCs w:val="24"/>
        </w:rPr>
        <w:t>vegetation greenness</w:t>
      </w:r>
      <w:r>
        <w:rPr>
          <w:rFonts w:ascii="Times New Roman" w:hAnsi="Times New Roman" w:cs="Times New Roman"/>
          <w:sz w:val="24"/>
          <w:szCs w:val="24"/>
        </w:rPr>
        <w:t xml:space="preserve"> at a sample site is captured by having at least a </w:t>
      </w:r>
      <w:r w:rsidRPr="00CA364C">
        <w:rPr>
          <w:rFonts w:ascii="Times New Roman" w:hAnsi="Times New Roman" w:cs="Times New Roman"/>
          <w:sz w:val="24"/>
          <w:szCs w:val="24"/>
        </w:rPr>
        <w:t>user-specific number of</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observations </w:t>
      </w:r>
      <w:r>
        <w:rPr>
          <w:rFonts w:ascii="Times New Roman" w:hAnsi="Times New Roman" w:cs="Times New Roman"/>
          <w:sz w:val="24"/>
          <w:szCs w:val="24"/>
        </w:rPr>
        <w:t xml:space="preserve">(e.g., ≥ 7). The algorithm extracts </w:t>
      </w:r>
      <w:r w:rsidRPr="00CA364C">
        <w:rPr>
          <w:rFonts w:ascii="Times New Roman" w:hAnsi="Times New Roman" w:cs="Times New Roman"/>
          <w:sz w:val="24"/>
          <w:szCs w:val="24"/>
        </w:rPr>
        <w:t>site x years with</w:t>
      </w:r>
      <w:r>
        <w:rPr>
          <w:rFonts w:ascii="Times New Roman" w:hAnsi="Times New Roman" w:cs="Times New Roman"/>
          <w:sz w:val="24"/>
          <w:szCs w:val="24"/>
        </w:rPr>
        <w:t xml:space="preserve"> at least this number of growing season observations and then </w:t>
      </w:r>
      <w:r w:rsidRPr="00CA364C">
        <w:rPr>
          <w:rFonts w:ascii="Times New Roman" w:hAnsi="Times New Roman" w:cs="Times New Roman"/>
          <w:sz w:val="24"/>
          <w:szCs w:val="24"/>
        </w:rPr>
        <w:t xml:space="preserve">compares </w:t>
      </w:r>
      <w:r>
        <w:rPr>
          <w:rFonts w:ascii="Times New Roman" w:hAnsi="Times New Roman" w:cs="Times New Roman"/>
          <w:sz w:val="24"/>
          <w:szCs w:val="24"/>
        </w:rPr>
        <w:t xml:space="preserve">how raw and phenologically-modeled estimates of maximum vegetation greenness change as a progressively </w:t>
      </w:r>
      <w:r w:rsidRPr="00CA364C">
        <w:rPr>
          <w:rFonts w:ascii="Times New Roman" w:hAnsi="Times New Roman" w:cs="Times New Roman"/>
          <w:sz w:val="24"/>
          <w:szCs w:val="24"/>
        </w:rPr>
        <w:t>smaller subsets of observations</w:t>
      </w:r>
      <w:r>
        <w:rPr>
          <w:rFonts w:ascii="Times New Roman" w:hAnsi="Times New Roman" w:cs="Times New Roman"/>
          <w:sz w:val="24"/>
          <w:szCs w:val="24"/>
        </w:rPr>
        <w:t xml:space="preserve"> are used</w:t>
      </w:r>
      <w:r w:rsidRPr="00CA364C">
        <w:rPr>
          <w:rFonts w:ascii="Times New Roman" w:hAnsi="Times New Roman" w:cs="Times New Roman"/>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This lets </w:t>
      </w:r>
      <w:r>
        <w:rPr>
          <w:rFonts w:ascii="Times New Roman" w:hAnsi="Times New Roman" w:cs="Times New Roman"/>
          <w:sz w:val="24"/>
          <w:szCs w:val="24"/>
        </w:rPr>
        <w:t xml:space="preserve">the user </w:t>
      </w:r>
      <w:r w:rsidRPr="00CA364C">
        <w:rPr>
          <w:rFonts w:ascii="Times New Roman" w:hAnsi="Times New Roman" w:cs="Times New Roman"/>
          <w:sz w:val="24"/>
          <w:szCs w:val="24"/>
        </w:rPr>
        <w:t>determine</w:t>
      </w:r>
      <w:r>
        <w:rPr>
          <w:rFonts w:ascii="Times New Roman" w:hAnsi="Times New Roman" w:cs="Times New Roman"/>
          <w:sz w:val="24"/>
          <w:szCs w:val="24"/>
        </w:rPr>
        <w:t xml:space="preserve"> how much </w:t>
      </w:r>
      <w:r w:rsidRPr="00CA364C">
        <w:rPr>
          <w:rFonts w:ascii="Times New Roman" w:hAnsi="Times New Roman" w:cs="Times New Roman"/>
          <w:sz w:val="24"/>
          <w:szCs w:val="24"/>
        </w:rPr>
        <w:t>annual estimates of maximum vegetation greenness are</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impacted by the number of available </w:t>
      </w:r>
      <w:r>
        <w:rPr>
          <w:rFonts w:ascii="Times New Roman" w:hAnsi="Times New Roman" w:cs="Times New Roman"/>
          <w:sz w:val="24"/>
          <w:szCs w:val="24"/>
        </w:rPr>
        <w:t xml:space="preserve">growing season </w:t>
      </w:r>
      <w:r w:rsidRPr="00CA364C">
        <w:rPr>
          <w:rFonts w:ascii="Times New Roman" w:hAnsi="Times New Roman" w:cs="Times New Roman"/>
          <w:sz w:val="24"/>
          <w:szCs w:val="24"/>
        </w:rPr>
        <w:t>observations</w:t>
      </w:r>
      <w:r>
        <w:rPr>
          <w:rFonts w:ascii="Times New Roman" w:hAnsi="Times New Roman" w:cs="Times New Roman"/>
          <w:sz w:val="24"/>
          <w:szCs w:val="24"/>
        </w:rPr>
        <w:t xml:space="preserve">. </w:t>
      </w:r>
    </w:p>
    <w:p w14:paraId="5D2B46D1" w14:textId="77777777" w:rsidR="00C56196" w:rsidRPr="00CA364C" w:rsidRDefault="00C56196" w:rsidP="00C56196">
      <w:pPr>
        <w:pStyle w:val="NoSpacing"/>
        <w:rPr>
          <w:rFonts w:ascii="Times New Roman" w:hAnsi="Times New Roman" w:cs="Times New Roman"/>
          <w:sz w:val="24"/>
          <w:szCs w:val="24"/>
        </w:rPr>
      </w:pPr>
    </w:p>
    <w:p w14:paraId="6048A886" w14:textId="12396C20" w:rsidR="00C56196" w:rsidRPr="00BB72FF" w:rsidRDefault="00C56196" w:rsidP="00C56196">
      <w:pPr>
        <w:pStyle w:val="Heading2"/>
      </w:pPr>
      <w:r w:rsidRPr="00BB72FF">
        <w:t xml:space="preserve">Compute </w:t>
      </w:r>
      <w:r w:rsidR="000B55F0">
        <w:t xml:space="preserve">inter-annual trends in </w:t>
      </w:r>
      <w:r w:rsidR="00FB4A83">
        <w:t xml:space="preserve">vegetation greenness </w:t>
      </w:r>
      <w:r w:rsidR="000B55F0">
        <w:t xml:space="preserve">using </w:t>
      </w:r>
      <w:proofErr w:type="spellStart"/>
      <w:r w:rsidRPr="00BB72FF">
        <w:t>lsat_calc_trend</w:t>
      </w:r>
      <w:proofErr w:type="spellEnd"/>
      <w:r w:rsidRPr="00BB72FF">
        <w:t>()</w:t>
      </w:r>
    </w:p>
    <w:p w14:paraId="5E760C65" w14:textId="61940759" w:rsidR="00C56196" w:rsidRPr="00CA364C" w:rsidRDefault="00C56196" w:rsidP="00C56196">
      <w:pPr>
        <w:pStyle w:val="NoSpacing"/>
        <w:rPr>
          <w:rFonts w:ascii="Times New Roman" w:hAnsi="Times New Roman" w:cs="Times New Roman"/>
          <w:sz w:val="24"/>
          <w:szCs w:val="24"/>
        </w:rPr>
      </w:pPr>
      <w:r w:rsidRPr="00CA364C">
        <w:rPr>
          <w:rFonts w:ascii="Times New Roman" w:hAnsi="Times New Roman" w:cs="Times New Roman"/>
          <w:sz w:val="24"/>
          <w:szCs w:val="24"/>
        </w:rPr>
        <w:t>Th</w:t>
      </w:r>
      <w:r w:rsidR="00B06565">
        <w:rPr>
          <w:rFonts w:ascii="Times New Roman" w:hAnsi="Times New Roman" w:cs="Times New Roman"/>
          <w:sz w:val="24"/>
          <w:szCs w:val="24"/>
        </w:rPr>
        <w:t>e</w:t>
      </w:r>
      <w:r w:rsidRPr="00CA364C">
        <w:rPr>
          <w:rFonts w:ascii="Times New Roman" w:hAnsi="Times New Roman" w:cs="Times New Roman"/>
          <w:sz w:val="24"/>
          <w:szCs w:val="24"/>
        </w:rPr>
        <w:t xml:space="preserve"> function </w:t>
      </w:r>
      <w:proofErr w:type="spellStart"/>
      <w:r w:rsidRPr="00BB72FF">
        <w:rPr>
          <w:rFonts w:ascii="Times New Roman" w:hAnsi="Times New Roman" w:cs="Times New Roman"/>
          <w:i/>
          <w:iCs/>
          <w:sz w:val="24"/>
          <w:szCs w:val="24"/>
        </w:rPr>
        <w:t>lsat_calc_trend</w:t>
      </w:r>
      <w:proofErr w:type="spellEnd"/>
      <w:r w:rsidRPr="00BB72FF">
        <w:rPr>
          <w:rFonts w:ascii="Times New Roman" w:hAnsi="Times New Roman" w:cs="Times New Roman"/>
          <w:i/>
          <w:iCs/>
          <w:sz w:val="24"/>
          <w:szCs w:val="24"/>
        </w:rPr>
        <w:t>()</w:t>
      </w:r>
      <w:r>
        <w:rPr>
          <w:rFonts w:ascii="Times New Roman" w:hAnsi="Times New Roman" w:cs="Times New Roman"/>
          <w:sz w:val="24"/>
          <w:szCs w:val="24"/>
        </w:rPr>
        <w:t xml:space="preserve"> </w:t>
      </w:r>
      <w:r w:rsidRPr="00CA364C">
        <w:rPr>
          <w:rFonts w:ascii="Times New Roman" w:hAnsi="Times New Roman" w:cs="Times New Roman"/>
          <w:sz w:val="24"/>
          <w:szCs w:val="24"/>
        </w:rPr>
        <w:t>computes a temporal trend in annual time</w:t>
      </w:r>
      <w:r>
        <w:rPr>
          <w:rFonts w:ascii="Times New Roman" w:hAnsi="Times New Roman" w:cs="Times New Roman"/>
          <w:sz w:val="24"/>
          <w:szCs w:val="24"/>
        </w:rPr>
        <w:t xml:space="preserve"> </w:t>
      </w:r>
      <w:r w:rsidRPr="00CA364C">
        <w:rPr>
          <w:rFonts w:ascii="Times New Roman" w:hAnsi="Times New Roman" w:cs="Times New Roman"/>
          <w:sz w:val="24"/>
          <w:szCs w:val="24"/>
        </w:rPr>
        <w:t>series of vegetation greenness for each sampling site over a</w:t>
      </w:r>
      <w:r>
        <w:rPr>
          <w:rFonts w:ascii="Times New Roman" w:hAnsi="Times New Roman" w:cs="Times New Roman"/>
          <w:sz w:val="24"/>
          <w:szCs w:val="24"/>
        </w:rPr>
        <w:t xml:space="preserve"> </w:t>
      </w:r>
      <w:r w:rsidRPr="00CA364C">
        <w:rPr>
          <w:rFonts w:ascii="Times New Roman" w:hAnsi="Times New Roman" w:cs="Times New Roman"/>
          <w:sz w:val="24"/>
          <w:szCs w:val="24"/>
        </w:rPr>
        <w:t xml:space="preserve">user-specified time period. This is a wrapper for the </w:t>
      </w:r>
      <w:proofErr w:type="spellStart"/>
      <w:r w:rsidRPr="00BB72FF">
        <w:rPr>
          <w:rFonts w:ascii="Times New Roman" w:hAnsi="Times New Roman" w:cs="Times New Roman"/>
          <w:i/>
          <w:iCs/>
          <w:sz w:val="24"/>
          <w:szCs w:val="24"/>
        </w:rPr>
        <w:t>zyp.yuepilon</w:t>
      </w:r>
      <w:proofErr w:type="spellEnd"/>
      <w:r w:rsidRPr="00BB72FF">
        <w:rPr>
          <w:rFonts w:ascii="Times New Roman" w:hAnsi="Times New Roman" w:cs="Times New Roman"/>
          <w:i/>
          <w:iCs/>
          <w:sz w:val="24"/>
          <w:szCs w:val="24"/>
        </w:rPr>
        <w:t xml:space="preserve">() </w:t>
      </w:r>
      <w:r w:rsidRPr="00CA364C">
        <w:rPr>
          <w:rFonts w:ascii="Times New Roman" w:hAnsi="Times New Roman" w:cs="Times New Roman"/>
          <w:sz w:val="24"/>
          <w:szCs w:val="24"/>
        </w:rPr>
        <w:t xml:space="preserve">function from the </w:t>
      </w:r>
      <w:proofErr w:type="spellStart"/>
      <w:r w:rsidRPr="00BB72FF">
        <w:rPr>
          <w:rFonts w:ascii="Times New Roman" w:hAnsi="Times New Roman" w:cs="Times New Roman"/>
          <w:i/>
          <w:iCs/>
          <w:sz w:val="24"/>
          <w:szCs w:val="24"/>
        </w:rPr>
        <w:t>zyp</w:t>
      </w:r>
      <w:proofErr w:type="spellEnd"/>
      <w:r w:rsidRPr="00CA364C">
        <w:rPr>
          <w:rFonts w:ascii="Times New Roman" w:hAnsi="Times New Roman" w:cs="Times New Roman"/>
          <w:sz w:val="24"/>
          <w:szCs w:val="24"/>
        </w:rPr>
        <w:t xml:space="preserve"> package</w:t>
      </w:r>
      <w:r w:rsidR="00DC666B">
        <w:rPr>
          <w:rFonts w:ascii="Times New Roman" w:hAnsi="Times New Roman" w:cs="Times New Roman"/>
          <w:sz w:val="24"/>
          <w:szCs w:val="24"/>
        </w:rPr>
        <w:t xml:space="preserve"> </w:t>
      </w:r>
      <w:r w:rsidR="00DC666B">
        <w:rPr>
          <w:rFonts w:ascii="Times New Roman" w:hAnsi="Times New Roman" w:cs="Times New Roman"/>
          <w:sz w:val="24"/>
          <w:szCs w:val="24"/>
        </w:rPr>
        <w:fldChar w:fldCharType="begin"/>
      </w:r>
      <w:r w:rsidR="00DC666B">
        <w:rPr>
          <w:rFonts w:ascii="Times New Roman" w:hAnsi="Times New Roman" w:cs="Times New Roman"/>
          <w:sz w:val="24"/>
          <w:szCs w:val="24"/>
        </w:rPr>
        <w:instrText xml:space="preserve"> ADDIN EN.CITE &lt;EndNote&gt;&lt;Cite&gt;&lt;Author&gt;Bronaugh&lt;/Author&gt;&lt;Year&gt;2012&lt;/Year&gt;&lt;RecNum&gt;1560&lt;/RecNum&gt;&lt;DisplayText&gt;(Bronaugh and Werner 2012)&lt;/DisplayText&gt;&lt;record&gt;&lt;rec-number&gt;1560&lt;/rec-number&gt;&lt;foreign-keys&gt;&lt;key app="EN" db-id="przrz2xfys0et6es02qx0adprs59z2erxf5t" timestamp="0"&gt;1560&lt;/key&gt;&lt;/foreign-keys&gt;&lt;ref-type name="Book"&gt;6&lt;/ref-type&gt;&lt;contributors&gt;&lt;authors&gt;&lt;author&gt;Bronaugh, D.&lt;/author&gt;&lt;author&gt;Werner, A.&lt;/author&gt;&lt;/authors&gt;&lt;/contributors&gt;&lt;titles&gt;&lt;title&gt;zyp: Zhang + Yue-Pilon trends package. R package version 0.10-1.1. https://CRAN.R-project.org/package=zyp&lt;/title&gt;&lt;/titles&gt;&lt;dates&gt;&lt;year&gt;2012&lt;/year&gt;&lt;/dates&gt;&lt;urls&gt;&lt;/urls&gt;&lt;/record&gt;&lt;/Cite&gt;&lt;/EndNote&gt;</w:instrText>
      </w:r>
      <w:r w:rsidR="00DC666B">
        <w:rPr>
          <w:rFonts w:ascii="Times New Roman" w:hAnsi="Times New Roman" w:cs="Times New Roman"/>
          <w:sz w:val="24"/>
          <w:szCs w:val="24"/>
        </w:rPr>
        <w:fldChar w:fldCharType="separate"/>
      </w:r>
      <w:r w:rsidR="00DC666B">
        <w:rPr>
          <w:rFonts w:ascii="Times New Roman" w:hAnsi="Times New Roman" w:cs="Times New Roman"/>
          <w:noProof/>
          <w:sz w:val="24"/>
          <w:szCs w:val="24"/>
        </w:rPr>
        <w:t>(Bronaugh and Werner 2012)</w:t>
      </w:r>
      <w:r w:rsidR="00DC666B">
        <w:rPr>
          <w:rFonts w:ascii="Times New Roman" w:hAnsi="Times New Roman" w:cs="Times New Roman"/>
          <w:sz w:val="24"/>
          <w:szCs w:val="24"/>
        </w:rPr>
        <w:fldChar w:fldCharType="end"/>
      </w:r>
      <w:r w:rsidRPr="00CA364C">
        <w:rPr>
          <w:rFonts w:ascii="Times New Roman" w:hAnsi="Times New Roman" w:cs="Times New Roman"/>
          <w:sz w:val="24"/>
          <w:szCs w:val="24"/>
        </w:rPr>
        <w:t>. This function will iteratively pre-whiten</w:t>
      </w:r>
      <w:r>
        <w:rPr>
          <w:rFonts w:ascii="Times New Roman" w:hAnsi="Times New Roman" w:cs="Times New Roman"/>
          <w:sz w:val="24"/>
          <w:szCs w:val="24"/>
        </w:rPr>
        <w:t xml:space="preserve"> </w:t>
      </w:r>
      <w:r w:rsidRPr="00CA364C">
        <w:rPr>
          <w:rFonts w:ascii="Times New Roman" w:hAnsi="Times New Roman" w:cs="Times New Roman"/>
          <w:sz w:val="24"/>
          <w:szCs w:val="24"/>
        </w:rPr>
        <w:t>a time series (i.e., remove temporal autocorrelation) and then compute</w:t>
      </w:r>
      <w:r>
        <w:rPr>
          <w:rFonts w:ascii="Times New Roman" w:hAnsi="Times New Roman" w:cs="Times New Roman"/>
          <w:sz w:val="24"/>
          <w:szCs w:val="24"/>
        </w:rPr>
        <w:t xml:space="preserve"> </w:t>
      </w:r>
      <w:r w:rsidRPr="00CA364C">
        <w:rPr>
          <w:rFonts w:ascii="Times New Roman" w:hAnsi="Times New Roman" w:cs="Times New Roman"/>
          <w:sz w:val="24"/>
          <w:szCs w:val="24"/>
        </w:rPr>
        <w:t>Mann-Kendall trend tests and Theil-Sen slope indicators</w:t>
      </w:r>
      <w:r>
        <w:rPr>
          <w:rFonts w:ascii="Times New Roman" w:hAnsi="Times New Roman" w:cs="Times New Roman"/>
          <w:sz w:val="24"/>
          <w:szCs w:val="24"/>
        </w:rPr>
        <w:t xml:space="preserve">. </w:t>
      </w:r>
    </w:p>
    <w:p w14:paraId="69445BAC" w14:textId="77777777" w:rsidR="00084ABC" w:rsidRPr="00CA364C" w:rsidRDefault="00084ABC" w:rsidP="00084ABC">
      <w:pPr>
        <w:pStyle w:val="NoSpacing"/>
        <w:rPr>
          <w:rFonts w:ascii="Times New Roman" w:hAnsi="Times New Roman" w:cs="Times New Roman"/>
          <w:sz w:val="24"/>
          <w:szCs w:val="24"/>
        </w:rPr>
      </w:pPr>
    </w:p>
    <w:p w14:paraId="4F4E69E4" w14:textId="7C442186" w:rsidR="004F2FB5" w:rsidRPr="00792C3C" w:rsidRDefault="00F751FB" w:rsidP="00C81F1B">
      <w:pPr>
        <w:pStyle w:val="Heading1"/>
      </w:pPr>
      <w:commentRangeStart w:id="35"/>
      <w:r w:rsidRPr="00792C3C">
        <w:t>Example</w:t>
      </w:r>
      <w:r w:rsidR="004F2FB5" w:rsidRPr="00792C3C">
        <w:t xml:space="preserve"> application</w:t>
      </w:r>
      <w:commentRangeEnd w:id="35"/>
      <w:r w:rsidR="004F2FB5" w:rsidRPr="00792C3C">
        <w:rPr>
          <w:rStyle w:val="CommentReference"/>
          <w:sz w:val="24"/>
          <w:szCs w:val="24"/>
        </w:rPr>
        <w:commentReference w:id="35"/>
      </w:r>
      <w:r w:rsidR="00E07A3D">
        <w:t xml:space="preserve">: Vegetation greenness trends for a landscape on </w:t>
      </w:r>
      <w:proofErr w:type="spellStart"/>
      <w:r w:rsidR="00E07A3D">
        <w:t>Disko</w:t>
      </w:r>
      <w:proofErr w:type="spellEnd"/>
      <w:r w:rsidR="00E07A3D">
        <w:t xml:space="preserve"> Island</w:t>
      </w:r>
    </w:p>
    <w:p w14:paraId="5A869335" w14:textId="68894377" w:rsidR="008C6BC7" w:rsidRDefault="001A6C2D"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Here we provide </w:t>
      </w:r>
      <w:r w:rsidR="008B108D">
        <w:rPr>
          <w:rFonts w:ascii="Times New Roman" w:hAnsi="Times New Roman" w:cs="Times New Roman"/>
          <w:sz w:val="24"/>
          <w:szCs w:val="24"/>
        </w:rPr>
        <w:t xml:space="preserve">an </w:t>
      </w:r>
      <w:r>
        <w:rPr>
          <w:rFonts w:ascii="Times New Roman" w:hAnsi="Times New Roman" w:cs="Times New Roman"/>
          <w:sz w:val="24"/>
          <w:szCs w:val="24"/>
        </w:rPr>
        <w:t xml:space="preserve">example </w:t>
      </w:r>
      <w:r w:rsidR="00AC568D">
        <w:rPr>
          <w:rFonts w:ascii="Times New Roman" w:hAnsi="Times New Roman" w:cs="Times New Roman"/>
          <w:sz w:val="24"/>
          <w:szCs w:val="24"/>
        </w:rPr>
        <w:t xml:space="preserve">analysis of </w:t>
      </w:r>
      <w:r w:rsidR="0077545D">
        <w:rPr>
          <w:rFonts w:ascii="Times New Roman" w:hAnsi="Times New Roman" w:cs="Times New Roman"/>
          <w:sz w:val="24"/>
          <w:szCs w:val="24"/>
        </w:rPr>
        <w:t xml:space="preserve">inter-annual </w:t>
      </w:r>
      <w:r w:rsidR="00AC568D">
        <w:rPr>
          <w:rFonts w:ascii="Times New Roman" w:hAnsi="Times New Roman" w:cs="Times New Roman"/>
          <w:sz w:val="24"/>
          <w:szCs w:val="24"/>
        </w:rPr>
        <w:t xml:space="preserve">changes </w:t>
      </w:r>
      <w:r w:rsidR="00692972">
        <w:rPr>
          <w:rFonts w:ascii="Times New Roman" w:hAnsi="Times New Roman" w:cs="Times New Roman"/>
          <w:sz w:val="24"/>
          <w:szCs w:val="24"/>
        </w:rPr>
        <w:t>in</w:t>
      </w:r>
      <w:r w:rsidR="008C6BC7">
        <w:rPr>
          <w:rFonts w:ascii="Times New Roman" w:hAnsi="Times New Roman" w:cs="Times New Roman"/>
          <w:sz w:val="24"/>
          <w:szCs w:val="24"/>
        </w:rPr>
        <w:t xml:space="preserve"> vegetation greenness </w:t>
      </w:r>
      <w:r w:rsidR="0077545D">
        <w:rPr>
          <w:rFonts w:ascii="Times New Roman" w:hAnsi="Times New Roman" w:cs="Times New Roman"/>
          <w:sz w:val="24"/>
          <w:szCs w:val="24"/>
        </w:rPr>
        <w:t xml:space="preserve">from </w:t>
      </w:r>
      <w:r w:rsidR="00F4186D">
        <w:rPr>
          <w:rFonts w:ascii="Times New Roman" w:hAnsi="Times New Roman" w:cs="Times New Roman"/>
          <w:sz w:val="24"/>
          <w:szCs w:val="24"/>
        </w:rPr>
        <w:t>2000</w:t>
      </w:r>
      <w:r w:rsidR="0077545D">
        <w:rPr>
          <w:rFonts w:ascii="Times New Roman" w:hAnsi="Times New Roman" w:cs="Times New Roman"/>
          <w:sz w:val="24"/>
          <w:szCs w:val="24"/>
        </w:rPr>
        <w:t xml:space="preserve"> to 202</w:t>
      </w:r>
      <w:r w:rsidR="004C73F6">
        <w:rPr>
          <w:rFonts w:ascii="Times New Roman" w:hAnsi="Times New Roman" w:cs="Times New Roman"/>
          <w:sz w:val="24"/>
          <w:szCs w:val="24"/>
        </w:rPr>
        <w:t>0</w:t>
      </w:r>
      <w:r w:rsidR="0077545D">
        <w:rPr>
          <w:rFonts w:ascii="Times New Roman" w:hAnsi="Times New Roman" w:cs="Times New Roman"/>
          <w:sz w:val="24"/>
          <w:szCs w:val="24"/>
        </w:rPr>
        <w:t xml:space="preserve"> </w:t>
      </w:r>
      <w:r>
        <w:rPr>
          <w:rFonts w:ascii="Times New Roman" w:hAnsi="Times New Roman" w:cs="Times New Roman"/>
          <w:sz w:val="24"/>
          <w:szCs w:val="24"/>
        </w:rPr>
        <w:t xml:space="preserve">across </w:t>
      </w:r>
      <w:r w:rsidR="008C6BC7">
        <w:rPr>
          <w:rFonts w:ascii="Times New Roman" w:hAnsi="Times New Roman" w:cs="Times New Roman"/>
          <w:sz w:val="24"/>
          <w:szCs w:val="24"/>
        </w:rPr>
        <w:t>a ~</w:t>
      </w:r>
      <w:r w:rsidR="00AC568D">
        <w:rPr>
          <w:rFonts w:ascii="Times New Roman" w:hAnsi="Times New Roman" w:cs="Times New Roman"/>
          <w:sz w:val="24"/>
          <w:szCs w:val="24"/>
        </w:rPr>
        <w:t>4 km</w:t>
      </w:r>
      <w:r w:rsidR="00AC568D" w:rsidRPr="00AC568D">
        <w:rPr>
          <w:rFonts w:ascii="Times New Roman" w:hAnsi="Times New Roman" w:cs="Times New Roman"/>
          <w:sz w:val="24"/>
          <w:szCs w:val="24"/>
          <w:vertAlign w:val="superscript"/>
        </w:rPr>
        <w:t>2</w:t>
      </w:r>
      <w:r w:rsidR="00AC568D">
        <w:rPr>
          <w:rFonts w:ascii="Times New Roman" w:hAnsi="Times New Roman" w:cs="Times New Roman"/>
          <w:sz w:val="24"/>
          <w:szCs w:val="24"/>
        </w:rPr>
        <w:t xml:space="preserve"> study area on </w:t>
      </w:r>
      <w:proofErr w:type="spellStart"/>
      <w:r w:rsidR="00AC568D">
        <w:rPr>
          <w:rFonts w:ascii="Times New Roman" w:hAnsi="Times New Roman" w:cs="Times New Roman"/>
          <w:sz w:val="24"/>
          <w:szCs w:val="24"/>
        </w:rPr>
        <w:t>Dis</w:t>
      </w:r>
      <w:r w:rsidR="00A40441">
        <w:rPr>
          <w:rFonts w:ascii="Times New Roman" w:hAnsi="Times New Roman" w:cs="Times New Roman"/>
          <w:sz w:val="24"/>
          <w:szCs w:val="24"/>
        </w:rPr>
        <w:t>k</w:t>
      </w:r>
      <w:r w:rsidR="00AC568D">
        <w:rPr>
          <w:rFonts w:ascii="Times New Roman" w:hAnsi="Times New Roman" w:cs="Times New Roman"/>
          <w:sz w:val="24"/>
          <w:szCs w:val="24"/>
        </w:rPr>
        <w:t>o</w:t>
      </w:r>
      <w:proofErr w:type="spellEnd"/>
      <w:r w:rsidR="00AC568D">
        <w:rPr>
          <w:rFonts w:ascii="Times New Roman" w:hAnsi="Times New Roman" w:cs="Times New Roman"/>
          <w:sz w:val="24"/>
          <w:szCs w:val="24"/>
        </w:rPr>
        <w:t xml:space="preserve"> Island</w:t>
      </w:r>
      <w:r w:rsidR="00A40441">
        <w:rPr>
          <w:rFonts w:ascii="Times New Roman" w:hAnsi="Times New Roman" w:cs="Times New Roman"/>
          <w:sz w:val="24"/>
          <w:szCs w:val="24"/>
        </w:rPr>
        <w:t xml:space="preserve"> of</w:t>
      </w:r>
      <w:r w:rsidR="008C6BC7">
        <w:rPr>
          <w:rFonts w:ascii="Times New Roman" w:hAnsi="Times New Roman" w:cs="Times New Roman"/>
          <w:sz w:val="24"/>
          <w:szCs w:val="24"/>
        </w:rPr>
        <w:t>f</w:t>
      </w:r>
      <w:r w:rsidR="00A40441">
        <w:rPr>
          <w:rFonts w:ascii="Times New Roman" w:hAnsi="Times New Roman" w:cs="Times New Roman"/>
          <w:sz w:val="24"/>
          <w:szCs w:val="24"/>
        </w:rPr>
        <w:t xml:space="preserve"> the west</w:t>
      </w:r>
      <w:r w:rsidR="004C73F6">
        <w:rPr>
          <w:rFonts w:ascii="Times New Roman" w:hAnsi="Times New Roman" w:cs="Times New Roman"/>
          <w:sz w:val="24"/>
          <w:szCs w:val="24"/>
        </w:rPr>
        <w:t xml:space="preserve">ern </w:t>
      </w:r>
      <w:r w:rsidR="00A40441">
        <w:rPr>
          <w:rFonts w:ascii="Times New Roman" w:hAnsi="Times New Roman" w:cs="Times New Roman"/>
          <w:sz w:val="24"/>
          <w:szCs w:val="24"/>
        </w:rPr>
        <w:t>coast of</w:t>
      </w:r>
      <w:r w:rsidR="00AC568D">
        <w:rPr>
          <w:rFonts w:ascii="Times New Roman" w:hAnsi="Times New Roman" w:cs="Times New Roman"/>
          <w:sz w:val="24"/>
          <w:szCs w:val="24"/>
        </w:rPr>
        <w:t xml:space="preserve"> Greenland</w:t>
      </w:r>
      <w:r w:rsidR="004C73F6">
        <w:rPr>
          <w:rFonts w:ascii="Times New Roman" w:hAnsi="Times New Roman" w:cs="Times New Roman"/>
          <w:sz w:val="24"/>
          <w:szCs w:val="24"/>
        </w:rPr>
        <w:t xml:space="preserve"> (Figure </w:t>
      </w:r>
      <w:r w:rsidR="004C73F6" w:rsidRPr="004C73F6">
        <w:rPr>
          <w:rFonts w:ascii="Times New Roman" w:hAnsi="Times New Roman" w:cs="Times New Roman"/>
          <w:sz w:val="24"/>
          <w:szCs w:val="24"/>
          <w:highlight w:val="yellow"/>
        </w:rPr>
        <w:t>XX</w:t>
      </w:r>
      <w:r w:rsidR="004C73F6">
        <w:rPr>
          <w:rFonts w:ascii="Times New Roman" w:hAnsi="Times New Roman" w:cs="Times New Roman"/>
          <w:sz w:val="24"/>
          <w:szCs w:val="24"/>
        </w:rPr>
        <w:t>)</w:t>
      </w:r>
      <w:r w:rsidR="008B108D">
        <w:rPr>
          <w:rFonts w:ascii="Times New Roman" w:hAnsi="Times New Roman" w:cs="Times New Roman"/>
          <w:sz w:val="24"/>
          <w:szCs w:val="24"/>
        </w:rPr>
        <w:t>.</w:t>
      </w:r>
      <w:r w:rsidR="00B15E21">
        <w:rPr>
          <w:rFonts w:ascii="Times New Roman" w:hAnsi="Times New Roman" w:cs="Times New Roman"/>
          <w:sz w:val="24"/>
          <w:szCs w:val="24"/>
        </w:rPr>
        <w:t xml:space="preserve"> </w:t>
      </w:r>
      <w:r w:rsidR="008C6BC7">
        <w:rPr>
          <w:rFonts w:ascii="Times New Roman" w:hAnsi="Times New Roman" w:cs="Times New Roman"/>
          <w:sz w:val="24"/>
          <w:szCs w:val="24"/>
        </w:rPr>
        <w:t>The study area</w:t>
      </w:r>
      <w:commentRangeStart w:id="36"/>
      <w:r w:rsidR="008C6BC7" w:rsidRPr="008C6BC7">
        <w:rPr>
          <w:rFonts w:ascii="Times New Roman" w:hAnsi="Times New Roman" w:cs="Times New Roman"/>
          <w:sz w:val="24"/>
          <w:szCs w:val="24"/>
          <w:highlight w:val="yellow"/>
        </w:rPr>
        <w:t>…</w:t>
      </w:r>
      <w:commentRangeEnd w:id="36"/>
      <w:r w:rsidR="008C6BC7">
        <w:rPr>
          <w:rStyle w:val="CommentReference"/>
        </w:rPr>
        <w:commentReference w:id="36"/>
      </w:r>
      <w:r w:rsidR="0077545D">
        <w:rPr>
          <w:rFonts w:ascii="Times New Roman" w:hAnsi="Times New Roman" w:cs="Times New Roman"/>
          <w:sz w:val="24"/>
          <w:szCs w:val="24"/>
        </w:rPr>
        <w:t xml:space="preserve"> We </w:t>
      </w:r>
      <w:r w:rsidR="008C6BC7">
        <w:rPr>
          <w:rFonts w:ascii="Times New Roman" w:hAnsi="Times New Roman" w:cs="Times New Roman"/>
          <w:sz w:val="24"/>
          <w:szCs w:val="24"/>
        </w:rPr>
        <w:t xml:space="preserve">characterize </w:t>
      </w:r>
      <w:r w:rsidR="004C73F6">
        <w:rPr>
          <w:rFonts w:ascii="Times New Roman" w:hAnsi="Times New Roman" w:cs="Times New Roman"/>
          <w:sz w:val="24"/>
          <w:szCs w:val="24"/>
        </w:rPr>
        <w:t xml:space="preserve">annual maximum </w:t>
      </w:r>
      <w:r w:rsidR="008C6BC7">
        <w:rPr>
          <w:rFonts w:ascii="Times New Roman" w:hAnsi="Times New Roman" w:cs="Times New Roman"/>
          <w:sz w:val="24"/>
          <w:szCs w:val="24"/>
        </w:rPr>
        <w:t>vegetation greenness</w:t>
      </w:r>
      <w:r w:rsidR="0077545D">
        <w:rPr>
          <w:rFonts w:ascii="Times New Roman" w:hAnsi="Times New Roman" w:cs="Times New Roman"/>
          <w:sz w:val="24"/>
          <w:szCs w:val="24"/>
        </w:rPr>
        <w:t xml:space="preserve"> using the </w:t>
      </w:r>
      <w:r w:rsidR="008C6BC7">
        <w:rPr>
          <w:rFonts w:ascii="Times New Roman" w:hAnsi="Times New Roman" w:cs="Times New Roman"/>
          <w:sz w:val="24"/>
          <w:szCs w:val="24"/>
        </w:rPr>
        <w:t>Normalized Difference Vegetation Index (NDVI</w:t>
      </w:r>
      <w:r w:rsidR="008C6BC7" w:rsidRPr="00A40441">
        <w:rPr>
          <w:rFonts w:ascii="Times New Roman" w:hAnsi="Times New Roman" w:cs="Times New Roman"/>
          <w:sz w:val="24"/>
          <w:szCs w:val="24"/>
          <w:vertAlign w:val="subscript"/>
        </w:rPr>
        <w:t>max</w:t>
      </w:r>
      <w:r w:rsidR="008C6BC7">
        <w:rPr>
          <w:rFonts w:ascii="Times New Roman" w:hAnsi="Times New Roman" w:cs="Times New Roman"/>
          <w:sz w:val="24"/>
          <w:szCs w:val="24"/>
        </w:rPr>
        <w:t>)</w:t>
      </w:r>
      <w:r w:rsidR="004C73F6">
        <w:rPr>
          <w:rFonts w:ascii="Times New Roman" w:hAnsi="Times New Roman" w:cs="Times New Roman"/>
          <w:sz w:val="24"/>
          <w:szCs w:val="24"/>
        </w:rPr>
        <w:t xml:space="preserve"> derived from Landsat satellite observations.</w:t>
      </w:r>
      <w:r w:rsidR="009542CB">
        <w:rPr>
          <w:rFonts w:ascii="Times New Roman" w:hAnsi="Times New Roman" w:cs="Times New Roman"/>
          <w:sz w:val="24"/>
          <w:szCs w:val="24"/>
        </w:rPr>
        <w:t xml:space="preserve"> </w:t>
      </w:r>
      <w:r w:rsidR="004C73F6">
        <w:rPr>
          <w:rFonts w:ascii="Times New Roman" w:hAnsi="Times New Roman" w:cs="Times New Roman"/>
          <w:sz w:val="24"/>
          <w:szCs w:val="24"/>
        </w:rPr>
        <w:t>Landsat NDVI</w:t>
      </w:r>
      <w:r w:rsidR="004C73F6" w:rsidRPr="004C73F6">
        <w:rPr>
          <w:rFonts w:ascii="Times New Roman" w:hAnsi="Times New Roman" w:cs="Times New Roman"/>
          <w:sz w:val="24"/>
          <w:szCs w:val="24"/>
          <w:vertAlign w:val="subscript"/>
        </w:rPr>
        <w:t>max</w:t>
      </w:r>
      <w:r w:rsidR="004C73F6">
        <w:rPr>
          <w:rFonts w:ascii="Times New Roman" w:hAnsi="Times New Roman" w:cs="Times New Roman"/>
          <w:sz w:val="24"/>
          <w:szCs w:val="24"/>
        </w:rPr>
        <w:t xml:space="preserve"> </w:t>
      </w:r>
      <w:r w:rsidR="00B15E21">
        <w:rPr>
          <w:rFonts w:ascii="Times New Roman" w:hAnsi="Times New Roman" w:cs="Times New Roman"/>
          <w:sz w:val="24"/>
          <w:szCs w:val="24"/>
        </w:rPr>
        <w:t>broadly correlates with tundra productivity and aboveground biomass</w:t>
      </w:r>
      <w:r w:rsidR="009542CB">
        <w:rPr>
          <w:rFonts w:ascii="Times New Roman" w:hAnsi="Times New Roman" w:cs="Times New Roman"/>
          <w:sz w:val="24"/>
          <w:szCs w:val="24"/>
        </w:rPr>
        <w:t xml:space="preserve"> </w:t>
      </w:r>
      <w:r w:rsidR="00A40441">
        <w:rPr>
          <w:rFonts w:ascii="Times New Roman" w:hAnsi="Times New Roman" w:cs="Times New Roman"/>
          <w:sz w:val="24"/>
          <w:szCs w:val="24"/>
        </w:rPr>
        <w:fldChar w:fldCharType="begin">
          <w:fldData xml:space="preserve">PEVuZE5vdGU+PENpdGU+PEF1dGhvcj5CZXJuZXI8L0F1dGhvcj48WWVhcj4yMDE4PC9ZZWFyPjxS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</w:fldData>
        </w:fldChar>
      </w:r>
      <w:r w:rsidR="00FB010E">
        <w:rPr>
          <w:rFonts w:ascii="Times New Roman" w:hAnsi="Times New Roman" w:cs="Times New Roman"/>
          <w:sz w:val="24"/>
          <w:szCs w:val="24"/>
        </w:rPr>
        <w:instrText xml:space="preserve"> ADDIN EN.CITE </w:instrText>
      </w:r>
      <w:r w:rsidR="00FB010E">
        <w:rPr>
          <w:rFonts w:ascii="Times New Roman" w:hAnsi="Times New Roman" w:cs="Times New Roman"/>
          <w:sz w:val="24"/>
          <w:szCs w:val="24"/>
        </w:rPr>
        <w:fldChar w:fldCharType="begin">
          <w:fldData xml:space="preserve">PEVuZE5vdGU+PENpdGU+PEF1dGhvcj5CZXJuZXI8L0F1dGhvcj48WWVhcj4yMDE4PC9ZZWFyPjxS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</w:fldData>
        </w:fldChar>
      </w:r>
      <w:r w:rsidR="00FB010E">
        <w:rPr>
          <w:rFonts w:ascii="Times New Roman" w:hAnsi="Times New Roman" w:cs="Times New Roman"/>
          <w:sz w:val="24"/>
          <w:szCs w:val="24"/>
        </w:rPr>
        <w:instrText xml:space="preserve"> ADDIN EN.CITE.DATA </w:instrText>
      </w:r>
      <w:r w:rsidR="00FB010E">
        <w:rPr>
          <w:rFonts w:ascii="Times New Roman" w:hAnsi="Times New Roman" w:cs="Times New Roman"/>
          <w:sz w:val="24"/>
          <w:szCs w:val="24"/>
        </w:rPr>
      </w:r>
      <w:r w:rsidR="00FB010E">
        <w:rPr>
          <w:rFonts w:ascii="Times New Roman" w:hAnsi="Times New Roman" w:cs="Times New Roman"/>
          <w:sz w:val="24"/>
          <w:szCs w:val="24"/>
        </w:rPr>
        <w:fldChar w:fldCharType="end"/>
      </w:r>
      <w:r w:rsidR="00A40441">
        <w:rPr>
          <w:rFonts w:ascii="Times New Roman" w:hAnsi="Times New Roman" w:cs="Times New Roman"/>
          <w:sz w:val="24"/>
          <w:szCs w:val="24"/>
        </w:rPr>
      </w:r>
      <w:r w:rsidR="00A40441">
        <w:rPr>
          <w:rFonts w:ascii="Times New Roman" w:hAnsi="Times New Roman" w:cs="Times New Roman"/>
          <w:sz w:val="24"/>
          <w:szCs w:val="24"/>
        </w:rPr>
        <w:fldChar w:fldCharType="separate"/>
      </w:r>
      <w:r w:rsidR="00FB010E">
        <w:rPr>
          <w:rFonts w:ascii="Times New Roman" w:hAnsi="Times New Roman" w:cs="Times New Roman"/>
          <w:noProof/>
          <w:sz w:val="24"/>
          <w:szCs w:val="24"/>
        </w:rPr>
        <w:t>(Berner et al. 2018, Berner et al. 2020)</w:t>
      </w:r>
      <w:r w:rsidR="00A40441">
        <w:rPr>
          <w:rFonts w:ascii="Times New Roman" w:hAnsi="Times New Roman" w:cs="Times New Roman"/>
          <w:sz w:val="24"/>
          <w:szCs w:val="24"/>
        </w:rPr>
        <w:fldChar w:fldCharType="end"/>
      </w:r>
      <w:r w:rsidR="00A40441">
        <w:rPr>
          <w:rFonts w:ascii="Times New Roman" w:hAnsi="Times New Roman" w:cs="Times New Roman"/>
          <w:sz w:val="24"/>
          <w:szCs w:val="24"/>
        </w:rPr>
        <w:t>.</w:t>
      </w:r>
      <w:r w:rsidR="00E07A3D">
        <w:rPr>
          <w:rFonts w:ascii="Times New Roman" w:hAnsi="Times New Roman" w:cs="Times New Roman"/>
          <w:sz w:val="24"/>
          <w:szCs w:val="24"/>
        </w:rPr>
        <w:t xml:space="preserve"> </w:t>
      </w:r>
      <w:r w:rsidR="00A95307">
        <w:rPr>
          <w:rFonts w:ascii="Times New Roman" w:hAnsi="Times New Roman" w:cs="Times New Roman"/>
          <w:sz w:val="24"/>
          <w:szCs w:val="24"/>
        </w:rPr>
        <w:t>We provide the scripts associated with this example as supplemental files and</w:t>
      </w:r>
      <w:r w:rsidR="003D7172">
        <w:rPr>
          <w:rFonts w:ascii="Times New Roman" w:hAnsi="Times New Roman" w:cs="Times New Roman"/>
          <w:sz w:val="24"/>
          <w:szCs w:val="24"/>
        </w:rPr>
        <w:t>,</w:t>
      </w:r>
      <w:r w:rsidR="00A95307">
        <w:rPr>
          <w:rFonts w:ascii="Times New Roman" w:hAnsi="Times New Roman" w:cs="Times New Roman"/>
          <w:sz w:val="24"/>
          <w:szCs w:val="24"/>
        </w:rPr>
        <w:t xml:space="preserve"> below</w:t>
      </w:r>
      <w:r w:rsidR="003D7172">
        <w:rPr>
          <w:rFonts w:ascii="Times New Roman" w:hAnsi="Times New Roman" w:cs="Times New Roman"/>
          <w:sz w:val="24"/>
          <w:szCs w:val="24"/>
        </w:rPr>
        <w:t>,</w:t>
      </w:r>
      <w:r w:rsidR="00A95307">
        <w:rPr>
          <w:rFonts w:ascii="Times New Roman" w:hAnsi="Times New Roman" w:cs="Times New Roman"/>
          <w:sz w:val="24"/>
          <w:szCs w:val="24"/>
        </w:rPr>
        <w:t xml:space="preserve"> walk through</w:t>
      </w:r>
      <w:r w:rsidR="0077545D">
        <w:rPr>
          <w:rFonts w:ascii="Times New Roman" w:hAnsi="Times New Roman" w:cs="Times New Roman"/>
          <w:sz w:val="24"/>
          <w:szCs w:val="24"/>
        </w:rPr>
        <w:t xml:space="preserve"> </w:t>
      </w:r>
      <w:r w:rsidR="003D7172">
        <w:rPr>
          <w:rFonts w:ascii="Times New Roman" w:hAnsi="Times New Roman" w:cs="Times New Roman"/>
          <w:sz w:val="24"/>
          <w:szCs w:val="24"/>
        </w:rPr>
        <w:t xml:space="preserve">the analysis </w:t>
      </w:r>
      <w:r w:rsidR="00E07A3D">
        <w:rPr>
          <w:rFonts w:ascii="Times New Roman" w:hAnsi="Times New Roman" w:cs="Times New Roman"/>
          <w:sz w:val="24"/>
          <w:szCs w:val="24"/>
        </w:rPr>
        <w:t xml:space="preserve">with </w:t>
      </w:r>
      <w:r w:rsidR="0077545D">
        <w:rPr>
          <w:rFonts w:ascii="Times New Roman" w:hAnsi="Times New Roman" w:cs="Times New Roman"/>
          <w:sz w:val="24"/>
          <w:szCs w:val="24"/>
        </w:rPr>
        <w:t>example output.</w:t>
      </w:r>
      <w:r w:rsidR="00A95307">
        <w:rPr>
          <w:rFonts w:ascii="Times New Roman" w:hAnsi="Times New Roman" w:cs="Times New Roman"/>
          <w:sz w:val="24"/>
          <w:szCs w:val="24"/>
        </w:rPr>
        <w:t xml:space="preserve"> </w:t>
      </w:r>
    </w:p>
    <w:p w14:paraId="09DC236E" w14:textId="3C6920A4" w:rsidR="0077545D" w:rsidRDefault="0077545D" w:rsidP="00F751FB">
      <w:pPr>
        <w:pStyle w:val="NoSpacing"/>
        <w:rPr>
          <w:rFonts w:ascii="Times New Roman" w:hAnsi="Times New Roman" w:cs="Times New Roman"/>
          <w:sz w:val="24"/>
          <w:szCs w:val="24"/>
        </w:rPr>
      </w:pPr>
    </w:p>
    <w:p w14:paraId="28160DEF" w14:textId="7121569F" w:rsidR="00831471" w:rsidRDefault="00831471" w:rsidP="00F751FB">
      <w:pPr>
        <w:pStyle w:val="NoSpacing"/>
        <w:rPr>
          <w:rFonts w:ascii="Times New Roman" w:hAnsi="Times New Roman" w:cs="Times New Roman"/>
          <w:sz w:val="24"/>
          <w:szCs w:val="24"/>
        </w:rPr>
      </w:pPr>
    </w:p>
    <w:p w14:paraId="270518EF" w14:textId="099A5661" w:rsidR="00831471" w:rsidRDefault="00831471" w:rsidP="00F751FB">
      <w:pPr>
        <w:pStyle w:val="NoSpacing"/>
        <w:rPr>
          <w:rFonts w:ascii="Times New Roman" w:hAnsi="Times New Roman" w:cs="Times New Roman"/>
          <w:sz w:val="24"/>
          <w:szCs w:val="24"/>
        </w:rPr>
      </w:pPr>
    </w:p>
    <w:p w14:paraId="00F07AA5" w14:textId="06285CB7" w:rsidR="00831471" w:rsidRDefault="00A12244" w:rsidP="00F751FB">
      <w:pPr>
        <w:pStyle w:val="NoSpacing"/>
        <w:rPr>
          <w:rFonts w:ascii="Times New Roman" w:hAnsi="Times New Roman" w:cs="Times New Roman"/>
          <w:sz w:val="24"/>
          <w:szCs w:val="24"/>
        </w:rPr>
      </w:pPr>
      <w:r>
        <w:rPr>
          <w:noProof/>
        </w:rPr>
        <w:lastRenderedPageBreak/>
        <w:drawing>
          <wp:inline distT="0" distB="0" distL="0" distR="0" wp14:anchorId="180AEACE" wp14:editId="0AC262B2">
            <wp:extent cx="5943600" cy="2797175"/>
            <wp:effectExtent l="0" t="0" r="0" b="3175"/>
            <wp:docPr id="6" name="Picture 6" descr="A picture containing text,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natur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97175"/>
                    </a:xfrm>
                    <a:prstGeom prst="rect">
                      <a:avLst/>
                    </a:prstGeom>
                    <a:noFill/>
                    <a:ln>
                      <a:noFill/>
                    </a:ln>
                  </pic:spPr>
                </pic:pic>
              </a:graphicData>
            </a:graphic>
          </wp:inline>
        </w:drawing>
      </w:r>
    </w:p>
    <w:p w14:paraId="2A3011B0" w14:textId="17EFA055" w:rsidR="00831471" w:rsidRDefault="00831471"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Figure </w:t>
      </w:r>
      <w:r w:rsidRPr="00831471">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A12244">
        <w:rPr>
          <w:rFonts w:ascii="Times New Roman" w:hAnsi="Times New Roman" w:cs="Times New Roman"/>
          <w:sz w:val="24"/>
          <w:szCs w:val="24"/>
        </w:rPr>
        <w:t xml:space="preserve">(a) </w:t>
      </w:r>
      <w:r>
        <w:rPr>
          <w:rFonts w:ascii="Times New Roman" w:hAnsi="Times New Roman" w:cs="Times New Roman"/>
          <w:sz w:val="24"/>
          <w:szCs w:val="24"/>
        </w:rPr>
        <w:t xml:space="preserve">Study area on </w:t>
      </w:r>
      <w:proofErr w:type="spellStart"/>
      <w:r>
        <w:rPr>
          <w:rFonts w:ascii="Times New Roman" w:hAnsi="Times New Roman" w:cs="Times New Roman"/>
          <w:sz w:val="24"/>
          <w:szCs w:val="24"/>
        </w:rPr>
        <w:t>Disko</w:t>
      </w:r>
      <w:proofErr w:type="spellEnd"/>
      <w:r>
        <w:rPr>
          <w:rFonts w:ascii="Times New Roman" w:hAnsi="Times New Roman" w:cs="Times New Roman"/>
          <w:sz w:val="24"/>
          <w:szCs w:val="24"/>
        </w:rPr>
        <w:t xml:space="preserve"> Island </w:t>
      </w:r>
      <w:r w:rsidR="00C4691F">
        <w:rPr>
          <w:rFonts w:ascii="Times New Roman" w:hAnsi="Times New Roman" w:cs="Times New Roman"/>
          <w:sz w:val="24"/>
          <w:szCs w:val="24"/>
        </w:rPr>
        <w:t xml:space="preserve">and </w:t>
      </w:r>
      <w:r w:rsidR="00A12244">
        <w:rPr>
          <w:rFonts w:ascii="Times New Roman" w:hAnsi="Times New Roman" w:cs="Times New Roman"/>
          <w:sz w:val="24"/>
          <w:szCs w:val="24"/>
        </w:rPr>
        <w:t xml:space="preserve">(b) </w:t>
      </w:r>
      <w:r w:rsidR="00C4691F">
        <w:rPr>
          <w:rFonts w:ascii="Times New Roman" w:hAnsi="Times New Roman" w:cs="Times New Roman"/>
          <w:sz w:val="24"/>
          <w:szCs w:val="24"/>
        </w:rPr>
        <w:t xml:space="preserve">it’s approximate location off the </w:t>
      </w:r>
      <w:r>
        <w:rPr>
          <w:rFonts w:ascii="Times New Roman" w:hAnsi="Times New Roman" w:cs="Times New Roman"/>
          <w:sz w:val="24"/>
          <w:szCs w:val="24"/>
        </w:rPr>
        <w:t xml:space="preserve">western </w:t>
      </w:r>
      <w:r w:rsidR="00C4691F">
        <w:rPr>
          <w:rFonts w:ascii="Times New Roman" w:hAnsi="Times New Roman" w:cs="Times New Roman"/>
          <w:sz w:val="24"/>
          <w:szCs w:val="24"/>
        </w:rPr>
        <w:t xml:space="preserve">coast of </w:t>
      </w:r>
      <w:r>
        <w:rPr>
          <w:rFonts w:ascii="Times New Roman" w:hAnsi="Times New Roman" w:cs="Times New Roman"/>
          <w:sz w:val="24"/>
          <w:szCs w:val="24"/>
        </w:rPr>
        <w:t>Greenland</w:t>
      </w:r>
      <w:r w:rsidR="00C4691F">
        <w:rPr>
          <w:rFonts w:ascii="Times New Roman" w:hAnsi="Times New Roman" w:cs="Times New Roman"/>
          <w:sz w:val="24"/>
          <w:szCs w:val="24"/>
        </w:rPr>
        <w:t xml:space="preserve">. </w:t>
      </w:r>
      <w:r w:rsidR="00AC61AC">
        <w:rPr>
          <w:rFonts w:ascii="Times New Roman" w:hAnsi="Times New Roman" w:cs="Times New Roman"/>
          <w:sz w:val="24"/>
          <w:szCs w:val="24"/>
        </w:rPr>
        <w:t>Points</w:t>
      </w:r>
      <w:r>
        <w:rPr>
          <w:rFonts w:ascii="Times New Roman" w:hAnsi="Times New Roman" w:cs="Times New Roman"/>
          <w:sz w:val="24"/>
          <w:szCs w:val="24"/>
        </w:rPr>
        <w:t xml:space="preserve"> </w:t>
      </w:r>
      <w:r w:rsidR="00A12244">
        <w:rPr>
          <w:rFonts w:ascii="Times New Roman" w:hAnsi="Times New Roman" w:cs="Times New Roman"/>
          <w:sz w:val="24"/>
          <w:szCs w:val="24"/>
        </w:rPr>
        <w:t xml:space="preserve">in (a) </w:t>
      </w:r>
      <w:r>
        <w:rPr>
          <w:rFonts w:ascii="Times New Roman" w:hAnsi="Times New Roman" w:cs="Times New Roman"/>
          <w:sz w:val="24"/>
          <w:szCs w:val="24"/>
        </w:rPr>
        <w:t xml:space="preserve">show where there was a significant </w:t>
      </w:r>
      <w:r w:rsidR="00AC61AC">
        <w:rPr>
          <w:rFonts w:ascii="Times New Roman" w:hAnsi="Times New Roman" w:cs="Times New Roman"/>
          <w:sz w:val="24"/>
          <w:szCs w:val="24"/>
        </w:rPr>
        <w:t xml:space="preserve">(α = 0.10) </w:t>
      </w:r>
      <w:r>
        <w:rPr>
          <w:rFonts w:ascii="Times New Roman" w:hAnsi="Times New Roman" w:cs="Times New Roman"/>
          <w:sz w:val="24"/>
          <w:szCs w:val="24"/>
        </w:rPr>
        <w:t>increase (green) or decrease (orange) in annual maximum NDVI (NDVI</w:t>
      </w:r>
      <w:r w:rsidRPr="00831471">
        <w:rPr>
          <w:rFonts w:ascii="Times New Roman" w:hAnsi="Times New Roman" w:cs="Times New Roman"/>
          <w:sz w:val="24"/>
          <w:szCs w:val="24"/>
          <w:vertAlign w:val="subscript"/>
        </w:rPr>
        <w:t>max</w:t>
      </w:r>
      <w:r>
        <w:rPr>
          <w:rFonts w:ascii="Times New Roman" w:hAnsi="Times New Roman" w:cs="Times New Roman"/>
          <w:sz w:val="24"/>
          <w:szCs w:val="24"/>
        </w:rPr>
        <w:t>) from 2000 to 2020 assessed using Landsat satellite observations.</w:t>
      </w:r>
      <w:r w:rsidR="00C4691F">
        <w:rPr>
          <w:rFonts w:ascii="Times New Roman" w:hAnsi="Times New Roman" w:cs="Times New Roman"/>
          <w:sz w:val="24"/>
          <w:szCs w:val="24"/>
        </w:rPr>
        <w:t xml:space="preserve"> Figure created using QGIS (version 3.20) with </w:t>
      </w:r>
      <w:r w:rsidR="004F168E">
        <w:rPr>
          <w:rFonts w:ascii="Times New Roman" w:hAnsi="Times New Roman" w:cs="Times New Roman"/>
          <w:sz w:val="24"/>
          <w:szCs w:val="24"/>
        </w:rPr>
        <w:t xml:space="preserve">the </w:t>
      </w:r>
      <w:r w:rsidR="00C4691F">
        <w:rPr>
          <w:rFonts w:ascii="Times New Roman" w:hAnsi="Times New Roman" w:cs="Times New Roman"/>
          <w:sz w:val="24"/>
          <w:szCs w:val="24"/>
        </w:rPr>
        <w:t xml:space="preserve">background map from </w:t>
      </w:r>
      <w:commentRangeStart w:id="37"/>
      <w:r w:rsidR="00C4691F">
        <w:rPr>
          <w:rFonts w:ascii="Times New Roman" w:hAnsi="Times New Roman" w:cs="Times New Roman"/>
          <w:sz w:val="24"/>
          <w:szCs w:val="24"/>
        </w:rPr>
        <w:t>Google</w:t>
      </w:r>
      <w:commentRangeEnd w:id="37"/>
      <w:r w:rsidR="00C4691F">
        <w:rPr>
          <w:rStyle w:val="CommentReference"/>
        </w:rPr>
        <w:commentReference w:id="37"/>
      </w:r>
      <w:r w:rsidR="002D1352">
        <w:rPr>
          <w:rFonts w:ascii="Times New Roman" w:hAnsi="Times New Roman" w:cs="Times New Roman"/>
          <w:sz w:val="24"/>
          <w:szCs w:val="24"/>
        </w:rPr>
        <w:t xml:space="preserve"> and underlying digital elevation model provide by the U.S. National Snow and Ice Data Center </w:t>
      </w:r>
      <w:r w:rsidR="002D1352">
        <w:rPr>
          <w:rFonts w:ascii="Times New Roman" w:hAnsi="Times New Roman" w:cs="Times New Roman"/>
          <w:sz w:val="24"/>
          <w:szCs w:val="24"/>
        </w:rPr>
        <w:fldChar w:fldCharType="begin"/>
      </w:r>
      <w:r w:rsidR="002D1352">
        <w:rPr>
          <w:rFonts w:ascii="Times New Roman" w:hAnsi="Times New Roman" w:cs="Times New Roman"/>
          <w:sz w:val="24"/>
          <w:szCs w:val="24"/>
        </w:rPr>
        <w:instrText xml:space="preserve"> ADDIN EN.CITE &lt;EndNote&gt;&lt;Cite&gt;&lt;Author&gt;Howat&lt;/Author&gt;&lt;Year&gt;2015&lt;/Year&gt;&lt;RecNum&gt;4643&lt;/RecNum&gt;&lt;DisplayText&gt;(Howat et al. 2014, Howat et al. 2015)&lt;/DisplayText&gt;&lt;record&gt;&lt;rec-number&gt;4643&lt;/rec-number&gt;&lt;foreign-keys&gt;&lt;key app="EN" db-id="przrz2xfys0et6es02qx0adprs59z2erxf5t" timestamp="1637695303"&gt;4643&lt;/key&gt;&lt;/foreign-keys&gt;&lt;ref-type name="Book"&gt;6&lt;/ref-type&gt;&lt;contributors&gt;&lt;authors&gt;&lt;author&gt;Howat, I.&lt;/author&gt;&lt;author&gt;Negrete, A.&lt;/author&gt;&lt;author&gt;Smith, B.&lt;/author&gt;&lt;/authors&gt;&lt;/contributors&gt;&lt;titles&gt;&lt;title&gt;MEaSUREs Greenland Ice Mapping Project (GIMP) Digital Elevation Model, Version 1.&lt;/title&gt;&lt;/titles&gt;&lt;dates&gt;&lt;year&gt;2015&lt;/year&gt;&lt;/dates&gt;&lt;pub-location&gt;Boulder, Colorado USA&lt;/pub-location&gt;&lt;publisher&gt;NASA National Snow and Ice Data Center Distributed Active Archive Center. doi: https://doi.org/10.5067/NV34YUIXLP9W. [2021-11-23]&lt;/publisher&gt;&lt;urls&gt;&lt;/urls&gt;&lt;/record&gt;&lt;/Cite&gt;&lt;Cite&gt;&lt;Author&gt;Howat&lt;/Author&gt;&lt;Year&gt;2014&lt;/Year&gt;&lt;RecNum&gt;4642&lt;/RecNum&gt;&lt;record&gt;&lt;rec-number&gt;4642&lt;/rec-number&gt;&lt;foreign-keys&gt;&lt;key app="EN" db-id="przrz2xfys0et6es02qx0adprs59z2erxf5t" timestamp="1637695075"&gt;4642&lt;/key&gt;&lt;/foreign-keys&gt;&lt;ref-type name="Journal Article"&gt;17&lt;/ref-type&gt;&lt;contributors&gt;&lt;authors&gt;&lt;author&gt;Howat, Ian M&lt;/author&gt;&lt;author&gt;Negrete, A&lt;/author&gt;&lt;author&gt;Smith, Benjamin E&lt;/author&gt;&lt;/authors&gt;&lt;/contributors&gt;&lt;titles&gt;&lt;title&gt;The Greenland Ice Mapping Project (GIMP) land classification and surface elevation data sets&lt;/title&gt;&lt;secondary-title&gt;The Cryosphere&lt;/secondary-title&gt;&lt;/titles&gt;&lt;periodical&gt;&lt;full-title&gt;The Cryosphere&lt;/full-title&gt;&lt;/periodical&gt;&lt;pages&gt;1509-1518&lt;/pages&gt;&lt;volume&gt;8&lt;/volume&gt;&lt;number&gt;4&lt;/number&gt;&lt;dates&gt;&lt;year&gt;2014&lt;/year&gt;&lt;/dates&gt;&lt;isbn&gt;1994-0416&lt;/isbn&gt;&lt;urls&gt;&lt;/urls&gt;&lt;/record&gt;&lt;/Cite&gt;&lt;/EndNote&gt;</w:instrText>
      </w:r>
      <w:r w:rsidR="002D1352">
        <w:rPr>
          <w:rFonts w:ascii="Times New Roman" w:hAnsi="Times New Roman" w:cs="Times New Roman"/>
          <w:sz w:val="24"/>
          <w:szCs w:val="24"/>
        </w:rPr>
        <w:fldChar w:fldCharType="separate"/>
      </w:r>
      <w:r w:rsidR="002D1352">
        <w:rPr>
          <w:rFonts w:ascii="Times New Roman" w:hAnsi="Times New Roman" w:cs="Times New Roman"/>
          <w:noProof/>
          <w:sz w:val="24"/>
          <w:szCs w:val="24"/>
        </w:rPr>
        <w:t>(Howat et al. 2014, Howat et al. 2015)</w:t>
      </w:r>
      <w:r w:rsidR="002D1352">
        <w:rPr>
          <w:rFonts w:ascii="Times New Roman" w:hAnsi="Times New Roman" w:cs="Times New Roman"/>
          <w:sz w:val="24"/>
          <w:szCs w:val="24"/>
        </w:rPr>
        <w:fldChar w:fldCharType="end"/>
      </w:r>
      <w:r w:rsidR="002D1352">
        <w:rPr>
          <w:rFonts w:ascii="Times New Roman" w:hAnsi="Times New Roman" w:cs="Times New Roman"/>
          <w:sz w:val="24"/>
          <w:szCs w:val="24"/>
        </w:rPr>
        <w:t>.</w:t>
      </w:r>
    </w:p>
    <w:p w14:paraId="5EE69F44" w14:textId="77777777" w:rsidR="002D1352" w:rsidRDefault="002D1352" w:rsidP="00F751FB">
      <w:pPr>
        <w:pStyle w:val="NoSpacing"/>
        <w:rPr>
          <w:rFonts w:ascii="Times New Roman" w:hAnsi="Times New Roman" w:cs="Times New Roman"/>
          <w:sz w:val="24"/>
          <w:szCs w:val="24"/>
        </w:rPr>
      </w:pPr>
    </w:p>
    <w:p w14:paraId="0C1338FB" w14:textId="6507C8D9" w:rsidR="00AD0531" w:rsidRDefault="00AD0531" w:rsidP="00AD0531">
      <w:pPr>
        <w:pStyle w:val="Heading2"/>
      </w:pPr>
      <w:r>
        <w:t xml:space="preserve">Part 1: Export Landsat time series from Earth Engine </w:t>
      </w:r>
    </w:p>
    <w:p w14:paraId="031FC637" w14:textId="77777777" w:rsidR="00AD0531" w:rsidRDefault="00AD0531" w:rsidP="000853A5">
      <w:pPr>
        <w:pStyle w:val="NoSpacing"/>
        <w:rPr>
          <w:rFonts w:ascii="Times New Roman" w:hAnsi="Times New Roman" w:cs="Times New Roman"/>
          <w:i/>
          <w:iCs/>
          <w:sz w:val="24"/>
          <w:szCs w:val="24"/>
        </w:rPr>
      </w:pPr>
    </w:p>
    <w:p w14:paraId="084FDE2C" w14:textId="76B1192D" w:rsidR="008B6649" w:rsidRDefault="008B6649" w:rsidP="000853A5">
      <w:pPr>
        <w:pStyle w:val="NoSpacing"/>
        <w:rPr>
          <w:rFonts w:ascii="Times New Roman" w:hAnsi="Times New Roman" w:cs="Times New Roman"/>
          <w:i/>
          <w:iCs/>
          <w:sz w:val="24"/>
          <w:szCs w:val="24"/>
        </w:rPr>
      </w:pPr>
      <w:r w:rsidRPr="008B6649">
        <w:rPr>
          <w:rFonts w:ascii="Times New Roman" w:hAnsi="Times New Roman" w:cs="Times New Roman"/>
          <w:i/>
          <w:iCs/>
          <w:sz w:val="24"/>
          <w:szCs w:val="24"/>
        </w:rPr>
        <w:t># Load required R packages</w:t>
      </w:r>
    </w:p>
    <w:p w14:paraId="66C8B037" w14:textId="77777777" w:rsidR="000853A5" w:rsidRPr="00E46970" w:rsidRDefault="000853A5" w:rsidP="000853A5">
      <w:pPr>
        <w:pStyle w:val="NoSpacing"/>
        <w:rPr>
          <w:rFonts w:ascii="Consolas" w:hAnsi="Consolas" w:cs="Times New Roman"/>
        </w:rPr>
      </w:pPr>
      <w:r w:rsidRPr="00E46970">
        <w:rPr>
          <w:rFonts w:ascii="Consolas" w:hAnsi="Consolas" w:cs="Times New Roman"/>
        </w:rPr>
        <w:t>require(lsatTS)</w:t>
      </w:r>
    </w:p>
    <w:p w14:paraId="3C1D17B4" w14:textId="2C590638" w:rsidR="000853A5" w:rsidRPr="00E46970" w:rsidRDefault="000853A5" w:rsidP="000853A5">
      <w:pPr>
        <w:pStyle w:val="NoSpacing"/>
        <w:rPr>
          <w:rFonts w:ascii="Consolas" w:hAnsi="Consolas" w:cs="Times New Roman"/>
        </w:rPr>
      </w:pPr>
      <w:r w:rsidRPr="00E46970">
        <w:rPr>
          <w:rFonts w:ascii="Consolas" w:hAnsi="Consolas" w:cs="Times New Roman"/>
        </w:rPr>
        <w:t>require(</w:t>
      </w:r>
      <w:proofErr w:type="spellStart"/>
      <w:r w:rsidRPr="00E46970">
        <w:rPr>
          <w:rFonts w:ascii="Consolas" w:hAnsi="Consolas" w:cs="Times New Roman"/>
        </w:rPr>
        <w:t>rgee</w:t>
      </w:r>
      <w:proofErr w:type="spellEnd"/>
      <w:r w:rsidRPr="00E46970">
        <w:rPr>
          <w:rFonts w:ascii="Consolas" w:hAnsi="Consolas" w:cs="Times New Roman"/>
        </w:rPr>
        <w:t>)</w:t>
      </w:r>
    </w:p>
    <w:p w14:paraId="1E223AF2" w14:textId="77777777" w:rsidR="002C207C" w:rsidRPr="00E46970" w:rsidRDefault="002C207C" w:rsidP="002C207C">
      <w:pPr>
        <w:pStyle w:val="NoSpacing"/>
        <w:rPr>
          <w:rFonts w:ascii="Consolas" w:hAnsi="Consolas" w:cs="Times New Roman"/>
        </w:rPr>
      </w:pPr>
      <w:r w:rsidRPr="00E46970">
        <w:rPr>
          <w:rFonts w:ascii="Consolas" w:hAnsi="Consolas" w:cs="Times New Roman"/>
        </w:rPr>
        <w:t>require(sf)</w:t>
      </w:r>
    </w:p>
    <w:p w14:paraId="53DCE1FB" w14:textId="05FAA005" w:rsidR="002C207C" w:rsidRPr="00E46970" w:rsidRDefault="002C207C" w:rsidP="000853A5">
      <w:pPr>
        <w:pStyle w:val="NoSpacing"/>
        <w:rPr>
          <w:rFonts w:ascii="Consolas" w:hAnsi="Consolas" w:cs="Times New Roman"/>
        </w:rPr>
      </w:pPr>
      <w:r w:rsidRPr="00E46970">
        <w:rPr>
          <w:rFonts w:ascii="Consolas" w:hAnsi="Consolas" w:cs="Times New Roman"/>
        </w:rPr>
        <w:t>require(ggplot2)</w:t>
      </w:r>
    </w:p>
    <w:p w14:paraId="7AD991CA" w14:textId="60602FC0" w:rsidR="002C207C" w:rsidRPr="00E46970" w:rsidRDefault="002C207C" w:rsidP="000853A5">
      <w:pPr>
        <w:pStyle w:val="NoSpacing"/>
        <w:rPr>
          <w:rFonts w:ascii="Consolas" w:hAnsi="Consolas" w:cs="Times New Roman"/>
        </w:rPr>
      </w:pPr>
      <w:r w:rsidRPr="00E46970">
        <w:rPr>
          <w:rFonts w:ascii="Consolas" w:hAnsi="Consolas" w:cs="Times New Roman"/>
        </w:rPr>
        <w:t>require(</w:t>
      </w:r>
      <w:proofErr w:type="spellStart"/>
      <w:r w:rsidRPr="00E46970">
        <w:rPr>
          <w:rFonts w:ascii="Consolas" w:hAnsi="Consolas" w:cs="Times New Roman"/>
        </w:rPr>
        <w:t>data.table</w:t>
      </w:r>
      <w:proofErr w:type="spellEnd"/>
      <w:r w:rsidRPr="00E46970">
        <w:rPr>
          <w:rFonts w:ascii="Consolas" w:hAnsi="Consolas" w:cs="Times New Roman"/>
        </w:rPr>
        <w:t>)</w:t>
      </w:r>
    </w:p>
    <w:p w14:paraId="4928705C" w14:textId="2F6B5609" w:rsidR="009525C2" w:rsidRDefault="009525C2" w:rsidP="000853A5">
      <w:pPr>
        <w:pStyle w:val="NoSpacing"/>
        <w:rPr>
          <w:rFonts w:ascii="Consolas" w:hAnsi="Consolas" w:cs="Times New Roman"/>
          <w:sz w:val="24"/>
          <w:szCs w:val="24"/>
        </w:rPr>
      </w:pPr>
    </w:p>
    <w:p w14:paraId="43D05E3A" w14:textId="04042283" w:rsidR="009525C2" w:rsidRPr="009525C2" w:rsidRDefault="009525C2" w:rsidP="000853A5">
      <w:pPr>
        <w:pStyle w:val="NoSpacing"/>
        <w:rPr>
          <w:rFonts w:ascii="Times New Roman" w:hAnsi="Times New Roman" w:cs="Times New Roman"/>
          <w:i/>
          <w:iCs/>
          <w:sz w:val="24"/>
          <w:szCs w:val="24"/>
        </w:rPr>
      </w:pPr>
      <w:r w:rsidRPr="009525C2">
        <w:rPr>
          <w:rFonts w:ascii="Times New Roman" w:hAnsi="Times New Roman" w:cs="Times New Roman"/>
          <w:i/>
          <w:iCs/>
          <w:sz w:val="24"/>
          <w:szCs w:val="24"/>
        </w:rPr>
        <w:t># Initialize Earth Engine</w:t>
      </w:r>
    </w:p>
    <w:p w14:paraId="4C9AECDA" w14:textId="69284693" w:rsidR="000853A5" w:rsidRPr="00E46970" w:rsidRDefault="000853A5" w:rsidP="000853A5">
      <w:pPr>
        <w:pStyle w:val="NoSpacing"/>
        <w:rPr>
          <w:rFonts w:ascii="Consolas" w:hAnsi="Consolas" w:cs="Times New Roman"/>
        </w:rPr>
      </w:pPr>
      <w:proofErr w:type="spellStart"/>
      <w:r w:rsidRPr="00E46970">
        <w:rPr>
          <w:rFonts w:ascii="Consolas" w:hAnsi="Consolas" w:cs="Times New Roman"/>
        </w:rPr>
        <w:t>ee_Initialize</w:t>
      </w:r>
      <w:proofErr w:type="spellEnd"/>
      <w:r w:rsidRPr="00E46970">
        <w:rPr>
          <w:rFonts w:ascii="Consolas" w:hAnsi="Consolas" w:cs="Times New Roman"/>
        </w:rPr>
        <w:t>()</w:t>
      </w:r>
    </w:p>
    <w:p w14:paraId="729F895E" w14:textId="41240C9F" w:rsidR="000853A5" w:rsidRDefault="000853A5" w:rsidP="000853A5">
      <w:pPr>
        <w:pStyle w:val="NoSpacing"/>
        <w:rPr>
          <w:rFonts w:ascii="Times New Roman" w:hAnsi="Times New Roman" w:cs="Times New Roman"/>
          <w:sz w:val="24"/>
          <w:szCs w:val="24"/>
        </w:rPr>
      </w:pPr>
    </w:p>
    <w:p w14:paraId="1F04F5D2" w14:textId="5C2895A7" w:rsidR="00D97A86" w:rsidRPr="00D97A86" w:rsidRDefault="00D97A86" w:rsidP="000853A5">
      <w:pPr>
        <w:pStyle w:val="NoSpacing"/>
        <w:rPr>
          <w:rFonts w:ascii="Times New Roman" w:hAnsi="Times New Roman" w:cs="Times New Roman"/>
          <w:i/>
          <w:iCs/>
          <w:sz w:val="24"/>
          <w:szCs w:val="24"/>
        </w:rPr>
      </w:pPr>
      <w:r w:rsidRPr="00D97A86">
        <w:rPr>
          <w:rFonts w:ascii="Times New Roman" w:hAnsi="Times New Roman" w:cs="Times New Roman"/>
          <w:i/>
          <w:iCs/>
          <w:sz w:val="24"/>
          <w:szCs w:val="24"/>
        </w:rPr>
        <w:t># Create a spatial polygon that demarcates the study area</w:t>
      </w:r>
    </w:p>
    <w:p w14:paraId="6235E9F2" w14:textId="77777777" w:rsidR="00D97A86" w:rsidRPr="00D97A86" w:rsidRDefault="00D97A86" w:rsidP="00D97A86">
      <w:pPr>
        <w:pStyle w:val="NoSpacing"/>
        <w:rPr>
          <w:rFonts w:ascii="Consolas" w:hAnsi="Consolas" w:cs="Times New Roman"/>
        </w:rPr>
      </w:pPr>
      <w:proofErr w:type="spellStart"/>
      <w:r w:rsidRPr="00D97A86">
        <w:rPr>
          <w:rFonts w:ascii="Consolas" w:hAnsi="Consolas" w:cs="Times New Roman"/>
        </w:rPr>
        <w:t>aoi.proj</w:t>
      </w:r>
      <w:proofErr w:type="spellEnd"/>
      <w:r w:rsidRPr="00D97A86">
        <w:rPr>
          <w:rFonts w:ascii="Consolas" w:hAnsi="Consolas" w:cs="Times New Roman"/>
        </w:rPr>
        <w:t xml:space="preserve"> &lt;- </w:t>
      </w:r>
      <w:proofErr w:type="spellStart"/>
      <w:r w:rsidRPr="00D97A86">
        <w:rPr>
          <w:rFonts w:ascii="Consolas" w:hAnsi="Consolas" w:cs="Times New Roman"/>
        </w:rPr>
        <w:t>st_crs</w:t>
      </w:r>
      <w:proofErr w:type="spellEnd"/>
      <w:r w:rsidRPr="00D97A86">
        <w:rPr>
          <w:rFonts w:ascii="Consolas" w:hAnsi="Consolas" w:cs="Times New Roman"/>
        </w:rPr>
        <w:t>('+</w:t>
      </w:r>
      <w:proofErr w:type="spellStart"/>
      <w:r w:rsidRPr="00D97A86">
        <w:rPr>
          <w:rFonts w:ascii="Consolas" w:hAnsi="Consolas" w:cs="Times New Roman"/>
        </w:rPr>
        <w:t>proj</w:t>
      </w:r>
      <w:proofErr w:type="spellEnd"/>
      <w:r w:rsidRPr="00D97A86">
        <w:rPr>
          <w:rFonts w:ascii="Consolas" w:hAnsi="Consolas" w:cs="Times New Roman"/>
        </w:rPr>
        <w:t>=stere +lat_0=90 +</w:t>
      </w:r>
      <w:proofErr w:type="spellStart"/>
      <w:r w:rsidRPr="00D97A86">
        <w:rPr>
          <w:rFonts w:ascii="Consolas" w:hAnsi="Consolas" w:cs="Times New Roman"/>
        </w:rPr>
        <w:t>lat_ts</w:t>
      </w:r>
      <w:proofErr w:type="spellEnd"/>
      <w:r w:rsidRPr="00D97A86">
        <w:rPr>
          <w:rFonts w:ascii="Consolas" w:hAnsi="Consolas" w:cs="Times New Roman"/>
        </w:rPr>
        <w:t>=70 +lon_0=-45 +x_0=0 +y_0=0 +datum=WGS84 +units=m +</w:t>
      </w:r>
      <w:proofErr w:type="spellStart"/>
      <w:r w:rsidRPr="00D97A86">
        <w:rPr>
          <w:rFonts w:ascii="Consolas" w:hAnsi="Consolas" w:cs="Times New Roman"/>
        </w:rPr>
        <w:t>no_defs</w:t>
      </w:r>
      <w:proofErr w:type="spellEnd"/>
      <w:r w:rsidRPr="00D97A86">
        <w:rPr>
          <w:rFonts w:ascii="Consolas" w:hAnsi="Consolas" w:cs="Times New Roman"/>
        </w:rPr>
        <w:t>')</w:t>
      </w:r>
    </w:p>
    <w:p w14:paraId="495CCCCB" w14:textId="77777777" w:rsidR="00D97A86" w:rsidRPr="00D97A86" w:rsidRDefault="00D97A86" w:rsidP="00D97A86">
      <w:pPr>
        <w:pStyle w:val="NoSpacing"/>
        <w:rPr>
          <w:rFonts w:ascii="Times New Roman" w:hAnsi="Times New Roman" w:cs="Times New Roman"/>
          <w:sz w:val="24"/>
          <w:szCs w:val="24"/>
        </w:rPr>
      </w:pPr>
    </w:p>
    <w:p w14:paraId="08296676" w14:textId="77777777" w:rsidR="00D97A86" w:rsidRPr="00D97A86" w:rsidRDefault="00D97A86" w:rsidP="00D97A86">
      <w:pPr>
        <w:pStyle w:val="NoSpacing"/>
        <w:rPr>
          <w:rFonts w:ascii="Consolas" w:hAnsi="Consolas" w:cs="Times New Roman"/>
        </w:rPr>
      </w:pPr>
      <w:proofErr w:type="spellStart"/>
      <w:r w:rsidRPr="00D97A86">
        <w:rPr>
          <w:rFonts w:ascii="Consolas" w:hAnsi="Consolas" w:cs="Times New Roman"/>
        </w:rPr>
        <w:t>aoi.poly</w:t>
      </w:r>
      <w:proofErr w:type="spellEnd"/>
      <w:r w:rsidRPr="00D97A86">
        <w:rPr>
          <w:rFonts w:ascii="Consolas" w:hAnsi="Consolas" w:cs="Times New Roman"/>
        </w:rPr>
        <w:t xml:space="preserve"> &lt;- </w:t>
      </w:r>
      <w:proofErr w:type="spellStart"/>
      <w:r w:rsidRPr="00D97A86">
        <w:rPr>
          <w:rFonts w:ascii="Consolas" w:hAnsi="Consolas" w:cs="Times New Roman"/>
        </w:rPr>
        <w:t>st_polygon</w:t>
      </w:r>
      <w:proofErr w:type="spellEnd"/>
      <w:r w:rsidRPr="00D97A86">
        <w:rPr>
          <w:rFonts w:ascii="Consolas" w:hAnsi="Consolas" w:cs="Times New Roman"/>
        </w:rPr>
        <w:t>(list(matrix(</w:t>
      </w:r>
    </w:p>
    <w:p w14:paraId="374C60C2" w14:textId="77777777" w:rsidR="00D97A86" w:rsidRPr="00D97A86" w:rsidRDefault="00D97A86" w:rsidP="00D97A86">
      <w:pPr>
        <w:pStyle w:val="NoSpacing"/>
        <w:rPr>
          <w:rFonts w:ascii="Consolas" w:hAnsi="Consolas" w:cs="Times New Roman"/>
        </w:rPr>
      </w:pPr>
      <w:r w:rsidRPr="00D97A86">
        <w:rPr>
          <w:rFonts w:ascii="Consolas" w:hAnsi="Consolas" w:cs="Times New Roman"/>
        </w:rPr>
        <w:t xml:space="preserve">  c(-332950,-2243300,</w:t>
      </w:r>
    </w:p>
    <w:p w14:paraId="0828CC8B" w14:textId="77777777" w:rsidR="00D97A86" w:rsidRPr="00D97A86" w:rsidRDefault="00D97A86" w:rsidP="00D97A86">
      <w:pPr>
        <w:pStyle w:val="NoSpacing"/>
        <w:rPr>
          <w:rFonts w:ascii="Consolas" w:hAnsi="Consolas" w:cs="Times New Roman"/>
        </w:rPr>
      </w:pPr>
      <w:r w:rsidRPr="00D97A86">
        <w:rPr>
          <w:rFonts w:ascii="Consolas" w:hAnsi="Consolas" w:cs="Times New Roman"/>
        </w:rPr>
        <w:t xml:space="preserve">    -334950,-2243300,</w:t>
      </w:r>
    </w:p>
    <w:p w14:paraId="203BB0B6" w14:textId="77777777" w:rsidR="00D97A86" w:rsidRPr="00D97A86" w:rsidRDefault="00D97A86" w:rsidP="00D97A86">
      <w:pPr>
        <w:pStyle w:val="NoSpacing"/>
        <w:rPr>
          <w:rFonts w:ascii="Consolas" w:hAnsi="Consolas" w:cs="Times New Roman"/>
        </w:rPr>
      </w:pPr>
      <w:r w:rsidRPr="00D97A86">
        <w:rPr>
          <w:rFonts w:ascii="Consolas" w:hAnsi="Consolas" w:cs="Times New Roman"/>
        </w:rPr>
        <w:t xml:space="preserve">    -334950,-2245300,</w:t>
      </w:r>
    </w:p>
    <w:p w14:paraId="2CF70325" w14:textId="77777777" w:rsidR="00D97A86" w:rsidRPr="00D97A86" w:rsidRDefault="00D97A86" w:rsidP="00D97A86">
      <w:pPr>
        <w:pStyle w:val="NoSpacing"/>
        <w:rPr>
          <w:rFonts w:ascii="Consolas" w:hAnsi="Consolas" w:cs="Times New Roman"/>
        </w:rPr>
      </w:pPr>
      <w:r w:rsidRPr="00D97A86">
        <w:rPr>
          <w:rFonts w:ascii="Consolas" w:hAnsi="Consolas" w:cs="Times New Roman"/>
        </w:rPr>
        <w:t xml:space="preserve">    -332950,-2245300,</w:t>
      </w:r>
    </w:p>
    <w:p w14:paraId="1B4071CB" w14:textId="77777777" w:rsidR="00D97A86" w:rsidRPr="00D97A86" w:rsidRDefault="00D97A86" w:rsidP="00D97A86">
      <w:pPr>
        <w:pStyle w:val="NoSpacing"/>
        <w:rPr>
          <w:rFonts w:ascii="Consolas" w:hAnsi="Consolas" w:cs="Times New Roman"/>
        </w:rPr>
      </w:pPr>
      <w:r w:rsidRPr="00D97A86">
        <w:rPr>
          <w:rFonts w:ascii="Consolas" w:hAnsi="Consolas" w:cs="Times New Roman"/>
        </w:rPr>
        <w:t xml:space="preserve">    -332950,-2243300),</w:t>
      </w:r>
    </w:p>
    <w:p w14:paraId="125A39F0" w14:textId="77777777" w:rsidR="00D97A86" w:rsidRPr="00D97A86" w:rsidRDefault="00D97A86" w:rsidP="00D97A86">
      <w:pPr>
        <w:pStyle w:val="NoSpacing"/>
        <w:rPr>
          <w:rFonts w:ascii="Consolas" w:hAnsi="Consolas" w:cs="Times New Roman"/>
        </w:rPr>
      </w:pPr>
      <w:r w:rsidRPr="00D97A86">
        <w:rPr>
          <w:rFonts w:ascii="Consolas" w:hAnsi="Consolas" w:cs="Times New Roman"/>
        </w:rPr>
        <w:t xml:space="preserve">  </w:t>
      </w:r>
      <w:proofErr w:type="spellStart"/>
      <w:r w:rsidRPr="00D97A86">
        <w:rPr>
          <w:rFonts w:ascii="Consolas" w:hAnsi="Consolas" w:cs="Times New Roman"/>
        </w:rPr>
        <w:t>ncol</w:t>
      </w:r>
      <w:proofErr w:type="spellEnd"/>
      <w:r w:rsidRPr="00D97A86">
        <w:rPr>
          <w:rFonts w:ascii="Consolas" w:hAnsi="Consolas" w:cs="Times New Roman"/>
        </w:rPr>
        <w:t xml:space="preserve"> = 2, </w:t>
      </w:r>
      <w:proofErr w:type="spellStart"/>
      <w:r w:rsidRPr="00D97A86">
        <w:rPr>
          <w:rFonts w:ascii="Consolas" w:hAnsi="Consolas" w:cs="Times New Roman"/>
        </w:rPr>
        <w:t>byrow</w:t>
      </w:r>
      <w:proofErr w:type="spellEnd"/>
      <w:r w:rsidRPr="00D97A86">
        <w:rPr>
          <w:rFonts w:ascii="Consolas" w:hAnsi="Consolas" w:cs="Times New Roman"/>
        </w:rPr>
        <w:t xml:space="preserve"> = T))) %&gt;%</w:t>
      </w:r>
    </w:p>
    <w:p w14:paraId="2279AF7C" w14:textId="2A6D60B7" w:rsidR="00D97A86" w:rsidRPr="00D97A86" w:rsidRDefault="00D97A86" w:rsidP="00D97A86">
      <w:pPr>
        <w:pStyle w:val="NoSpacing"/>
        <w:rPr>
          <w:rFonts w:ascii="Consolas" w:hAnsi="Consolas" w:cs="Times New Roman"/>
        </w:rPr>
      </w:pPr>
      <w:r w:rsidRPr="00D97A86">
        <w:rPr>
          <w:rFonts w:ascii="Consolas" w:hAnsi="Consolas" w:cs="Times New Roman"/>
        </w:rPr>
        <w:t xml:space="preserve">  </w:t>
      </w:r>
      <w:proofErr w:type="spellStart"/>
      <w:r w:rsidRPr="00D97A86">
        <w:rPr>
          <w:rFonts w:ascii="Consolas" w:hAnsi="Consolas" w:cs="Times New Roman"/>
        </w:rPr>
        <w:t>st_sfc</w:t>
      </w:r>
      <w:proofErr w:type="spellEnd"/>
      <w:r w:rsidRPr="00D97A86">
        <w:rPr>
          <w:rFonts w:ascii="Consolas" w:hAnsi="Consolas" w:cs="Times New Roman"/>
        </w:rPr>
        <w:t>(</w:t>
      </w:r>
      <w:proofErr w:type="spellStart"/>
      <w:r w:rsidRPr="00D97A86">
        <w:rPr>
          <w:rFonts w:ascii="Consolas" w:hAnsi="Consolas" w:cs="Times New Roman"/>
        </w:rPr>
        <w:t>crs</w:t>
      </w:r>
      <w:proofErr w:type="spellEnd"/>
      <w:r w:rsidRPr="00D97A86">
        <w:rPr>
          <w:rFonts w:ascii="Consolas" w:hAnsi="Consolas" w:cs="Times New Roman"/>
        </w:rPr>
        <w:t xml:space="preserve"> = </w:t>
      </w:r>
      <w:proofErr w:type="spellStart"/>
      <w:r w:rsidRPr="00D97A86">
        <w:rPr>
          <w:rFonts w:ascii="Consolas" w:hAnsi="Consolas" w:cs="Times New Roman"/>
        </w:rPr>
        <w:t>aoi.proj</w:t>
      </w:r>
      <w:proofErr w:type="spellEnd"/>
      <w:r w:rsidRPr="00D97A86">
        <w:rPr>
          <w:rFonts w:ascii="Consolas" w:hAnsi="Consolas" w:cs="Times New Roman"/>
        </w:rPr>
        <w:t>)</w:t>
      </w:r>
    </w:p>
    <w:p w14:paraId="1856D2FF" w14:textId="77777777" w:rsidR="002F1CCE" w:rsidRPr="002F1CCE" w:rsidRDefault="002F1CCE" w:rsidP="002F1CCE">
      <w:pPr>
        <w:pStyle w:val="NoSpacing"/>
        <w:rPr>
          <w:rFonts w:ascii="Times New Roman" w:hAnsi="Times New Roman" w:cs="Times New Roman"/>
          <w:sz w:val="24"/>
          <w:szCs w:val="24"/>
        </w:rPr>
      </w:pPr>
    </w:p>
    <w:p w14:paraId="55E93217" w14:textId="31B7AD39" w:rsidR="002F1CCE" w:rsidRPr="003D7172" w:rsidRDefault="002F1CCE" w:rsidP="002F1CCE">
      <w:pPr>
        <w:pStyle w:val="NoSpacing"/>
        <w:rPr>
          <w:rFonts w:ascii="Times New Roman" w:hAnsi="Times New Roman" w:cs="Times New Roman"/>
          <w:i/>
          <w:iCs/>
          <w:sz w:val="24"/>
          <w:szCs w:val="24"/>
        </w:rPr>
      </w:pPr>
      <w:r w:rsidRPr="003D7172">
        <w:rPr>
          <w:rFonts w:ascii="Times New Roman" w:hAnsi="Times New Roman" w:cs="Times New Roman"/>
          <w:i/>
          <w:iCs/>
          <w:sz w:val="24"/>
          <w:szCs w:val="24"/>
        </w:rPr>
        <w:t xml:space="preserve"># Get the central coordinates </w:t>
      </w:r>
      <w:r w:rsidR="00FB5A6E">
        <w:rPr>
          <w:rFonts w:ascii="Times New Roman" w:hAnsi="Times New Roman" w:cs="Times New Roman"/>
          <w:i/>
          <w:iCs/>
          <w:sz w:val="24"/>
          <w:szCs w:val="24"/>
        </w:rPr>
        <w:t xml:space="preserve">for </w:t>
      </w:r>
      <w:r w:rsidRPr="003D7172">
        <w:rPr>
          <w:rFonts w:ascii="Times New Roman" w:hAnsi="Times New Roman" w:cs="Times New Roman"/>
          <w:i/>
          <w:iCs/>
          <w:sz w:val="24"/>
          <w:szCs w:val="24"/>
        </w:rPr>
        <w:t xml:space="preserve">each </w:t>
      </w:r>
      <w:r w:rsidR="00D66B3D">
        <w:rPr>
          <w:rFonts w:ascii="Times New Roman" w:hAnsi="Times New Roman" w:cs="Times New Roman"/>
          <w:i/>
          <w:iCs/>
          <w:sz w:val="24"/>
          <w:szCs w:val="24"/>
        </w:rPr>
        <w:t xml:space="preserve">of the 4457 </w:t>
      </w:r>
      <w:r w:rsidRPr="003D7172">
        <w:rPr>
          <w:rFonts w:ascii="Times New Roman" w:hAnsi="Times New Roman" w:cs="Times New Roman"/>
          <w:i/>
          <w:iCs/>
          <w:sz w:val="24"/>
          <w:szCs w:val="24"/>
        </w:rPr>
        <w:t>Landsat pixel</w:t>
      </w:r>
      <w:r w:rsidR="00D66B3D">
        <w:rPr>
          <w:rFonts w:ascii="Times New Roman" w:hAnsi="Times New Roman" w:cs="Times New Roman"/>
          <w:i/>
          <w:iCs/>
          <w:sz w:val="24"/>
          <w:szCs w:val="24"/>
        </w:rPr>
        <w:t>s</w:t>
      </w:r>
      <w:r w:rsidRPr="003D7172">
        <w:rPr>
          <w:rFonts w:ascii="Times New Roman" w:hAnsi="Times New Roman" w:cs="Times New Roman"/>
          <w:i/>
          <w:iCs/>
          <w:sz w:val="24"/>
          <w:szCs w:val="24"/>
        </w:rPr>
        <w:t xml:space="preserve"> in study area</w:t>
      </w:r>
    </w:p>
    <w:p w14:paraId="6E3371B2" w14:textId="7FF0F2B2" w:rsidR="002F1CCE" w:rsidRPr="00E46970" w:rsidRDefault="002F1CCE" w:rsidP="002F1CCE">
      <w:pPr>
        <w:pStyle w:val="NoSpacing"/>
        <w:rPr>
          <w:rFonts w:ascii="Consolas" w:hAnsi="Consolas" w:cs="Times New Roman"/>
        </w:rPr>
      </w:pPr>
      <w:proofErr w:type="spellStart"/>
      <w:r w:rsidRPr="00E46970">
        <w:rPr>
          <w:rFonts w:ascii="Consolas" w:hAnsi="Consolas" w:cs="Times New Roman"/>
        </w:rPr>
        <w:t>aoi.pts</w:t>
      </w:r>
      <w:proofErr w:type="spellEnd"/>
      <w:r w:rsidRPr="00E46970">
        <w:rPr>
          <w:rFonts w:ascii="Consolas" w:hAnsi="Consolas" w:cs="Times New Roman"/>
        </w:rPr>
        <w:t xml:space="preserve"> &lt;- </w:t>
      </w:r>
      <w:proofErr w:type="spellStart"/>
      <w:r w:rsidRPr="00E46970">
        <w:rPr>
          <w:rFonts w:ascii="Consolas" w:hAnsi="Consolas" w:cs="Times New Roman"/>
        </w:rPr>
        <w:t>lsat_get_pixel_centers</w:t>
      </w:r>
      <w:proofErr w:type="spellEnd"/>
      <w:r w:rsidRPr="00E46970">
        <w:rPr>
          <w:rFonts w:ascii="Consolas" w:hAnsi="Consolas" w:cs="Times New Roman"/>
        </w:rPr>
        <w:t>(</w:t>
      </w:r>
      <w:proofErr w:type="spellStart"/>
      <w:r w:rsidRPr="00E46970">
        <w:rPr>
          <w:rFonts w:ascii="Consolas" w:hAnsi="Consolas" w:cs="Times New Roman"/>
        </w:rPr>
        <w:t>aoi.</w:t>
      </w:r>
      <w:r w:rsidR="003D7172" w:rsidRPr="00E46970">
        <w:rPr>
          <w:rFonts w:ascii="Consolas" w:hAnsi="Consolas" w:cs="Times New Roman"/>
        </w:rPr>
        <w:t>poly</w:t>
      </w:r>
      <w:proofErr w:type="spellEnd"/>
      <w:r w:rsidRPr="00E46970">
        <w:rPr>
          <w:rFonts w:ascii="Consolas" w:hAnsi="Consolas" w:cs="Times New Roman"/>
        </w:rPr>
        <w:t>)</w:t>
      </w:r>
    </w:p>
    <w:p w14:paraId="469DB598" w14:textId="77777777" w:rsidR="002F1CCE" w:rsidRPr="002F1CCE" w:rsidRDefault="002F1CCE" w:rsidP="002F1CCE">
      <w:pPr>
        <w:pStyle w:val="NoSpacing"/>
        <w:rPr>
          <w:rFonts w:ascii="Times New Roman" w:hAnsi="Times New Roman" w:cs="Times New Roman"/>
          <w:sz w:val="24"/>
          <w:szCs w:val="24"/>
        </w:rPr>
      </w:pPr>
    </w:p>
    <w:p w14:paraId="2B4C72D8" w14:textId="77B17522" w:rsidR="002F1CCE" w:rsidRPr="003D7172" w:rsidRDefault="002F1CCE" w:rsidP="002F1CCE">
      <w:pPr>
        <w:pStyle w:val="NoSpacing"/>
        <w:rPr>
          <w:rFonts w:ascii="Times New Roman" w:hAnsi="Times New Roman" w:cs="Times New Roman"/>
          <w:i/>
          <w:iCs/>
          <w:sz w:val="24"/>
          <w:szCs w:val="24"/>
        </w:rPr>
      </w:pPr>
      <w:r w:rsidRPr="003D7172">
        <w:rPr>
          <w:rFonts w:ascii="Times New Roman" w:hAnsi="Times New Roman" w:cs="Times New Roman"/>
          <w:i/>
          <w:iCs/>
          <w:sz w:val="24"/>
          <w:szCs w:val="24"/>
        </w:rPr>
        <w:t xml:space="preserve"># </w:t>
      </w:r>
      <w:r w:rsidR="003D7172">
        <w:rPr>
          <w:rFonts w:ascii="Times New Roman" w:hAnsi="Times New Roman" w:cs="Times New Roman"/>
          <w:i/>
          <w:iCs/>
          <w:sz w:val="24"/>
          <w:szCs w:val="24"/>
        </w:rPr>
        <w:t xml:space="preserve">Export </w:t>
      </w:r>
      <w:r w:rsidR="000213B5">
        <w:rPr>
          <w:rFonts w:ascii="Times New Roman" w:hAnsi="Times New Roman" w:cs="Times New Roman"/>
          <w:i/>
          <w:iCs/>
          <w:sz w:val="24"/>
          <w:szCs w:val="24"/>
        </w:rPr>
        <w:t xml:space="preserve">summertime </w:t>
      </w:r>
      <w:r w:rsidRPr="003D7172">
        <w:rPr>
          <w:rFonts w:ascii="Times New Roman" w:hAnsi="Times New Roman" w:cs="Times New Roman"/>
          <w:i/>
          <w:iCs/>
          <w:sz w:val="24"/>
          <w:szCs w:val="24"/>
        </w:rPr>
        <w:t xml:space="preserve">Landsat surface reflectance measurements </w:t>
      </w:r>
      <w:r w:rsidR="00D66B3D">
        <w:rPr>
          <w:rFonts w:ascii="Times New Roman" w:hAnsi="Times New Roman" w:cs="Times New Roman"/>
          <w:i/>
          <w:iCs/>
          <w:sz w:val="24"/>
          <w:szCs w:val="24"/>
        </w:rPr>
        <w:t xml:space="preserve">for each pixel </w:t>
      </w:r>
      <w:r w:rsidR="003D7172">
        <w:rPr>
          <w:rFonts w:ascii="Times New Roman" w:hAnsi="Times New Roman" w:cs="Times New Roman"/>
          <w:i/>
          <w:iCs/>
          <w:sz w:val="24"/>
          <w:szCs w:val="24"/>
        </w:rPr>
        <w:t xml:space="preserve">to </w:t>
      </w:r>
      <w:r w:rsidR="000213B5">
        <w:rPr>
          <w:rFonts w:ascii="Times New Roman" w:hAnsi="Times New Roman" w:cs="Times New Roman"/>
          <w:i/>
          <w:iCs/>
          <w:sz w:val="24"/>
          <w:szCs w:val="24"/>
        </w:rPr>
        <w:t xml:space="preserve">a </w:t>
      </w:r>
      <w:r w:rsidR="0042225A">
        <w:rPr>
          <w:rFonts w:ascii="Times New Roman" w:hAnsi="Times New Roman" w:cs="Times New Roman"/>
          <w:i/>
          <w:iCs/>
          <w:sz w:val="24"/>
          <w:szCs w:val="24"/>
        </w:rPr>
        <w:t xml:space="preserve">folder called </w:t>
      </w:r>
      <w:r w:rsidR="00D66B3D">
        <w:rPr>
          <w:rFonts w:ascii="Times New Roman" w:hAnsi="Times New Roman" w:cs="Times New Roman"/>
          <w:i/>
          <w:iCs/>
          <w:sz w:val="24"/>
          <w:szCs w:val="24"/>
        </w:rPr>
        <w:t xml:space="preserve"># </w:t>
      </w:r>
      <w:proofErr w:type="spellStart"/>
      <w:r w:rsidR="0042225A">
        <w:rPr>
          <w:rFonts w:ascii="Times New Roman" w:hAnsi="Times New Roman" w:cs="Times New Roman"/>
          <w:i/>
          <w:iCs/>
          <w:sz w:val="24"/>
          <w:szCs w:val="24"/>
        </w:rPr>
        <w:t>earth_engine</w:t>
      </w:r>
      <w:proofErr w:type="spellEnd"/>
      <w:r w:rsidR="0042225A">
        <w:rPr>
          <w:rFonts w:ascii="Times New Roman" w:hAnsi="Times New Roman" w:cs="Times New Roman"/>
          <w:i/>
          <w:iCs/>
          <w:sz w:val="24"/>
          <w:szCs w:val="24"/>
        </w:rPr>
        <w:t xml:space="preserve"> on </w:t>
      </w:r>
      <w:r w:rsidR="003D7172">
        <w:rPr>
          <w:rFonts w:ascii="Times New Roman" w:hAnsi="Times New Roman" w:cs="Times New Roman"/>
          <w:i/>
          <w:iCs/>
          <w:sz w:val="24"/>
          <w:szCs w:val="24"/>
        </w:rPr>
        <w:t>Google</w:t>
      </w:r>
      <w:r w:rsidR="000213B5">
        <w:rPr>
          <w:rFonts w:ascii="Times New Roman" w:hAnsi="Times New Roman" w:cs="Times New Roman"/>
          <w:i/>
          <w:iCs/>
          <w:sz w:val="24"/>
          <w:szCs w:val="24"/>
        </w:rPr>
        <w:t xml:space="preserve"> </w:t>
      </w:r>
      <w:r w:rsidR="003D7172">
        <w:rPr>
          <w:rFonts w:ascii="Times New Roman" w:hAnsi="Times New Roman" w:cs="Times New Roman"/>
          <w:i/>
          <w:iCs/>
          <w:sz w:val="24"/>
          <w:szCs w:val="24"/>
        </w:rPr>
        <w:t>Drive</w:t>
      </w:r>
      <w:r w:rsidR="008A44EA">
        <w:rPr>
          <w:rFonts w:ascii="Times New Roman" w:hAnsi="Times New Roman" w:cs="Times New Roman"/>
          <w:i/>
          <w:iCs/>
          <w:sz w:val="24"/>
          <w:szCs w:val="24"/>
        </w:rPr>
        <w:t>. T</w:t>
      </w:r>
      <w:r w:rsidR="0042225A">
        <w:rPr>
          <w:rFonts w:ascii="Times New Roman" w:hAnsi="Times New Roman" w:cs="Times New Roman"/>
          <w:i/>
          <w:iCs/>
          <w:sz w:val="24"/>
          <w:szCs w:val="24"/>
        </w:rPr>
        <w:t xml:space="preserve">his took </w:t>
      </w:r>
      <w:r w:rsidR="002C207C">
        <w:rPr>
          <w:rFonts w:ascii="Times New Roman" w:hAnsi="Times New Roman" w:cs="Times New Roman"/>
          <w:i/>
          <w:iCs/>
          <w:sz w:val="24"/>
          <w:szCs w:val="24"/>
        </w:rPr>
        <w:t>~2</w:t>
      </w:r>
      <w:r w:rsidR="0042225A">
        <w:rPr>
          <w:rFonts w:ascii="Times New Roman" w:hAnsi="Times New Roman" w:cs="Times New Roman"/>
          <w:i/>
          <w:iCs/>
          <w:sz w:val="24"/>
          <w:szCs w:val="24"/>
        </w:rPr>
        <w:t xml:space="preserve"> hours</w:t>
      </w:r>
      <w:r w:rsidR="008A44EA">
        <w:rPr>
          <w:rFonts w:ascii="Times New Roman" w:hAnsi="Times New Roman" w:cs="Times New Roman"/>
          <w:i/>
          <w:iCs/>
          <w:sz w:val="24"/>
          <w:szCs w:val="24"/>
        </w:rPr>
        <w:t xml:space="preserve"> </w:t>
      </w:r>
      <w:r w:rsidR="000B7FBE">
        <w:rPr>
          <w:rFonts w:ascii="Times New Roman" w:hAnsi="Times New Roman" w:cs="Times New Roman"/>
          <w:i/>
          <w:iCs/>
          <w:sz w:val="24"/>
          <w:szCs w:val="24"/>
        </w:rPr>
        <w:t xml:space="preserve">and exported 19 files totaling </w:t>
      </w:r>
      <w:r w:rsidR="008A44EA">
        <w:rPr>
          <w:rFonts w:ascii="Times New Roman" w:hAnsi="Times New Roman" w:cs="Times New Roman"/>
          <w:i/>
          <w:iCs/>
          <w:sz w:val="24"/>
          <w:szCs w:val="24"/>
        </w:rPr>
        <w:t xml:space="preserve">~560 MB. </w:t>
      </w:r>
    </w:p>
    <w:p w14:paraId="6157698E" w14:textId="7DE771F3" w:rsidR="005B13AD" w:rsidRPr="00E46970" w:rsidRDefault="002F1CCE" w:rsidP="002F1CCE">
      <w:pPr>
        <w:pStyle w:val="NoSpacing"/>
        <w:rPr>
          <w:rFonts w:ascii="Consolas" w:hAnsi="Consolas" w:cs="Times New Roman"/>
        </w:rPr>
      </w:pPr>
      <w:proofErr w:type="spellStart"/>
      <w:r w:rsidRPr="00E46970">
        <w:rPr>
          <w:rFonts w:ascii="Consolas" w:hAnsi="Consolas" w:cs="Times New Roman"/>
        </w:rPr>
        <w:t>lsat_export_ts</w:t>
      </w:r>
      <w:proofErr w:type="spellEnd"/>
      <w:r w:rsidRPr="00E46970">
        <w:rPr>
          <w:rFonts w:ascii="Consolas" w:hAnsi="Consolas" w:cs="Times New Roman"/>
        </w:rPr>
        <w:t>(</w:t>
      </w:r>
      <w:proofErr w:type="spellStart"/>
      <w:r w:rsidRPr="00E46970">
        <w:rPr>
          <w:rFonts w:ascii="Consolas" w:hAnsi="Consolas" w:cs="Times New Roman"/>
        </w:rPr>
        <w:t>pixel_coords_sf</w:t>
      </w:r>
      <w:proofErr w:type="spellEnd"/>
      <w:r w:rsidRPr="00E46970">
        <w:rPr>
          <w:rFonts w:ascii="Consolas" w:hAnsi="Consolas" w:cs="Times New Roman"/>
        </w:rPr>
        <w:t xml:space="preserve"> = </w:t>
      </w:r>
      <w:proofErr w:type="spellStart"/>
      <w:r w:rsidRPr="00E46970">
        <w:rPr>
          <w:rFonts w:ascii="Consolas" w:hAnsi="Consolas" w:cs="Times New Roman"/>
        </w:rPr>
        <w:t>aoi.pts</w:t>
      </w:r>
      <w:proofErr w:type="spellEnd"/>
      <w:r w:rsidRPr="00E46970">
        <w:rPr>
          <w:rFonts w:ascii="Consolas" w:hAnsi="Consolas" w:cs="Times New Roman"/>
        </w:rPr>
        <w:t xml:space="preserve">, </w:t>
      </w:r>
      <w:proofErr w:type="spellStart"/>
      <w:r w:rsidRPr="00E46970">
        <w:rPr>
          <w:rFonts w:ascii="Consolas" w:hAnsi="Consolas" w:cs="Times New Roman"/>
        </w:rPr>
        <w:t>startJulian</w:t>
      </w:r>
      <w:proofErr w:type="spellEnd"/>
      <w:r w:rsidRPr="00E46970">
        <w:rPr>
          <w:rFonts w:ascii="Consolas" w:hAnsi="Consolas" w:cs="Times New Roman"/>
        </w:rPr>
        <w:t xml:space="preserve"> = 142, </w:t>
      </w:r>
      <w:proofErr w:type="spellStart"/>
      <w:r w:rsidRPr="00E46970">
        <w:rPr>
          <w:rFonts w:ascii="Consolas" w:hAnsi="Consolas" w:cs="Times New Roman"/>
        </w:rPr>
        <w:t>endJulian</w:t>
      </w:r>
      <w:proofErr w:type="spellEnd"/>
      <w:r w:rsidRPr="00E46970">
        <w:rPr>
          <w:rFonts w:ascii="Consolas" w:hAnsi="Consolas" w:cs="Times New Roman"/>
        </w:rPr>
        <w:t xml:space="preserve"> = 243,</w:t>
      </w:r>
      <w:r w:rsidR="0042225A" w:rsidRPr="00E46970">
        <w:rPr>
          <w:rFonts w:ascii="Consolas" w:hAnsi="Consolas" w:cs="Times New Roman"/>
        </w:rPr>
        <w:t xml:space="preserve"> </w:t>
      </w:r>
      <w:r w:rsidRPr="00E46970">
        <w:rPr>
          <w:rFonts w:ascii="Consolas" w:hAnsi="Consolas" w:cs="Times New Roman"/>
        </w:rPr>
        <w:t>prefix = '</w:t>
      </w:r>
      <w:proofErr w:type="spellStart"/>
      <w:r w:rsidRPr="00E46970">
        <w:rPr>
          <w:rFonts w:ascii="Consolas" w:hAnsi="Consolas" w:cs="Times New Roman"/>
        </w:rPr>
        <w:t>disko</w:t>
      </w:r>
      <w:proofErr w:type="spellEnd"/>
      <w:r w:rsidRPr="00E46970">
        <w:rPr>
          <w:rFonts w:ascii="Consolas" w:hAnsi="Consolas" w:cs="Times New Roman"/>
        </w:rPr>
        <w:t xml:space="preserve">', </w:t>
      </w:r>
      <w:proofErr w:type="spellStart"/>
      <w:r w:rsidRPr="00E46970">
        <w:rPr>
          <w:rFonts w:ascii="Consolas" w:hAnsi="Consolas" w:cs="Times New Roman"/>
        </w:rPr>
        <w:t>drive_export_dir</w:t>
      </w:r>
      <w:proofErr w:type="spellEnd"/>
      <w:r w:rsidRPr="00E46970">
        <w:rPr>
          <w:rFonts w:ascii="Consolas" w:hAnsi="Consolas" w:cs="Times New Roman"/>
        </w:rPr>
        <w:t xml:space="preserve"> = '</w:t>
      </w:r>
      <w:proofErr w:type="spellStart"/>
      <w:r w:rsidRPr="00E46970">
        <w:rPr>
          <w:rFonts w:ascii="Consolas" w:hAnsi="Consolas" w:cs="Times New Roman"/>
        </w:rPr>
        <w:t>earth_engine</w:t>
      </w:r>
      <w:proofErr w:type="spellEnd"/>
      <w:r w:rsidRPr="00E46970">
        <w:rPr>
          <w:rFonts w:ascii="Consolas" w:hAnsi="Consolas" w:cs="Times New Roman"/>
        </w:rPr>
        <w:t>')</w:t>
      </w:r>
    </w:p>
    <w:p w14:paraId="745E92C7" w14:textId="036E74B9" w:rsidR="003934F7" w:rsidRDefault="003934F7" w:rsidP="00F751FB">
      <w:pPr>
        <w:pStyle w:val="NoSpacing"/>
        <w:rPr>
          <w:rFonts w:ascii="Times New Roman" w:hAnsi="Times New Roman" w:cs="Times New Roman"/>
          <w:sz w:val="24"/>
          <w:szCs w:val="24"/>
        </w:rPr>
      </w:pPr>
    </w:p>
    <w:p w14:paraId="3F807F73" w14:textId="77777777" w:rsidR="003C7D0B" w:rsidRDefault="003C7D0B" w:rsidP="00F751FB">
      <w:pPr>
        <w:pStyle w:val="NoSpacing"/>
        <w:rPr>
          <w:rFonts w:ascii="Times New Roman" w:hAnsi="Times New Roman" w:cs="Times New Roman"/>
          <w:sz w:val="24"/>
          <w:szCs w:val="24"/>
        </w:rPr>
      </w:pPr>
    </w:p>
    <w:p w14:paraId="02013074" w14:textId="78E1A471" w:rsidR="003D7172" w:rsidRDefault="00AD0531" w:rsidP="00AD0531">
      <w:pPr>
        <w:pStyle w:val="Heading2"/>
      </w:pPr>
      <w:r>
        <w:t>Part 2: Derive vegetation greenness time series using Landsat data</w:t>
      </w:r>
    </w:p>
    <w:p w14:paraId="2FE7EC11" w14:textId="77777777" w:rsidR="003D7172" w:rsidRDefault="003D7172" w:rsidP="00F751FB">
      <w:pPr>
        <w:pStyle w:val="NoSpacing"/>
        <w:rPr>
          <w:rFonts w:ascii="Times New Roman" w:hAnsi="Times New Roman" w:cs="Times New Roman"/>
          <w:sz w:val="24"/>
          <w:szCs w:val="24"/>
        </w:rPr>
      </w:pPr>
    </w:p>
    <w:p w14:paraId="5DF9B6DA" w14:textId="5DD97F1D" w:rsidR="008A44EA" w:rsidRP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xml:space="preserve"># Create a list of </w:t>
      </w:r>
      <w:r w:rsidR="003C7D0B">
        <w:rPr>
          <w:rFonts w:ascii="Times New Roman" w:hAnsi="Times New Roman" w:cs="Times New Roman"/>
          <w:i/>
          <w:iCs/>
          <w:sz w:val="24"/>
          <w:szCs w:val="24"/>
        </w:rPr>
        <w:t>CSV</w:t>
      </w:r>
      <w:r w:rsidRPr="008A44EA">
        <w:rPr>
          <w:rFonts w:ascii="Times New Roman" w:hAnsi="Times New Roman" w:cs="Times New Roman"/>
          <w:i/>
          <w:iCs/>
          <w:sz w:val="24"/>
          <w:szCs w:val="24"/>
        </w:rPr>
        <w:t xml:space="preserve"> files exported from GEE and then read them into R as a </w:t>
      </w:r>
      <w:proofErr w:type="spellStart"/>
      <w:r w:rsidRPr="008A44EA">
        <w:rPr>
          <w:rFonts w:ascii="Times New Roman" w:hAnsi="Times New Roman" w:cs="Times New Roman"/>
          <w:i/>
          <w:iCs/>
          <w:sz w:val="24"/>
          <w:szCs w:val="24"/>
        </w:rPr>
        <w:t>data.table</w:t>
      </w:r>
      <w:proofErr w:type="spellEnd"/>
      <w:r w:rsidRPr="008A44EA">
        <w:rPr>
          <w:rFonts w:ascii="Times New Roman" w:hAnsi="Times New Roman" w:cs="Times New Roman"/>
          <w:i/>
          <w:iCs/>
          <w:sz w:val="24"/>
          <w:szCs w:val="24"/>
        </w:rPr>
        <w:t xml:space="preserve"> object </w:t>
      </w:r>
    </w:p>
    <w:p w14:paraId="4FE8B744" w14:textId="10161A10" w:rsidR="008A44EA" w:rsidRPr="00E46970" w:rsidRDefault="008A44EA" w:rsidP="008A44EA">
      <w:pPr>
        <w:pStyle w:val="NoSpacing"/>
        <w:rPr>
          <w:rFonts w:ascii="Consolas" w:hAnsi="Consolas" w:cs="Times New Roman"/>
        </w:rPr>
      </w:pPr>
      <w:proofErr w:type="spellStart"/>
      <w:r w:rsidRPr="00E46970">
        <w:rPr>
          <w:rFonts w:ascii="Consolas" w:hAnsi="Consolas" w:cs="Times New Roman"/>
        </w:rPr>
        <w:t>data.files</w:t>
      </w:r>
      <w:proofErr w:type="spellEnd"/>
      <w:r w:rsidRPr="00E46970">
        <w:rPr>
          <w:rFonts w:ascii="Consolas" w:hAnsi="Consolas" w:cs="Times New Roman"/>
        </w:rPr>
        <w:t xml:space="preserve"> &lt;- </w:t>
      </w:r>
      <w:proofErr w:type="spellStart"/>
      <w:r w:rsidRPr="00E46970">
        <w:rPr>
          <w:rFonts w:ascii="Consolas" w:hAnsi="Consolas" w:cs="Times New Roman"/>
        </w:rPr>
        <w:t>list.files</w:t>
      </w:r>
      <w:proofErr w:type="spellEnd"/>
      <w:r w:rsidRPr="00E46970">
        <w:rPr>
          <w:rFonts w:ascii="Consolas" w:hAnsi="Consolas" w:cs="Times New Roman"/>
        </w:rPr>
        <w:t>(‘~/</w:t>
      </w:r>
      <w:proofErr w:type="spellStart"/>
      <w:r w:rsidRPr="00E46970">
        <w:rPr>
          <w:rFonts w:ascii="Consolas" w:hAnsi="Consolas" w:cs="Times New Roman"/>
        </w:rPr>
        <w:t>earth_engine</w:t>
      </w:r>
      <w:proofErr w:type="spellEnd"/>
      <w:r w:rsidRPr="00E46970">
        <w:rPr>
          <w:rFonts w:ascii="Consolas" w:hAnsi="Consolas" w:cs="Times New Roman"/>
        </w:rPr>
        <w:t xml:space="preserve">/', </w:t>
      </w:r>
      <w:proofErr w:type="spellStart"/>
      <w:r w:rsidRPr="00E46970">
        <w:rPr>
          <w:rFonts w:ascii="Consolas" w:hAnsi="Consolas" w:cs="Times New Roman"/>
        </w:rPr>
        <w:t>full.names</w:t>
      </w:r>
      <w:proofErr w:type="spellEnd"/>
      <w:r w:rsidRPr="00E46970">
        <w:rPr>
          <w:rFonts w:ascii="Consolas" w:hAnsi="Consolas" w:cs="Times New Roman"/>
        </w:rPr>
        <w:t xml:space="preserve"> = T)</w:t>
      </w:r>
    </w:p>
    <w:p w14:paraId="2DCB7F06" w14:textId="77777777" w:rsidR="008A44EA" w:rsidRPr="00E46970" w:rsidRDefault="008A44EA" w:rsidP="008A44EA">
      <w:pPr>
        <w:pStyle w:val="NoSpacing"/>
        <w:rPr>
          <w:rFonts w:ascii="Consolas" w:hAnsi="Consolas" w:cs="Times New Roman"/>
        </w:rPr>
      </w:pPr>
      <w:proofErr w:type="spellStart"/>
      <w:r w:rsidRPr="00E46970">
        <w:rPr>
          <w:rFonts w:ascii="Consolas" w:hAnsi="Consolas" w:cs="Times New Roman"/>
        </w:rPr>
        <w:t>lsat.dt</w:t>
      </w:r>
      <w:proofErr w:type="spellEnd"/>
      <w:r w:rsidRPr="00E46970">
        <w:rPr>
          <w:rFonts w:ascii="Consolas" w:hAnsi="Consolas" w:cs="Times New Roman"/>
        </w:rPr>
        <w:t xml:space="preserve"> &lt;- </w:t>
      </w:r>
      <w:proofErr w:type="spellStart"/>
      <w:r w:rsidRPr="00E46970">
        <w:rPr>
          <w:rFonts w:ascii="Consolas" w:hAnsi="Consolas" w:cs="Times New Roman"/>
        </w:rPr>
        <w:t>do.call</w:t>
      </w:r>
      <w:proofErr w:type="spellEnd"/>
      <w:r w:rsidRPr="00E46970">
        <w:rPr>
          <w:rFonts w:ascii="Consolas" w:hAnsi="Consolas" w:cs="Times New Roman"/>
        </w:rPr>
        <w:t>("</w:t>
      </w:r>
      <w:proofErr w:type="spellStart"/>
      <w:r w:rsidRPr="00E46970">
        <w:rPr>
          <w:rFonts w:ascii="Consolas" w:hAnsi="Consolas" w:cs="Times New Roman"/>
        </w:rPr>
        <w:t>rbind</w:t>
      </w:r>
      <w:proofErr w:type="spellEnd"/>
      <w:r w:rsidRPr="00E46970">
        <w:rPr>
          <w:rFonts w:ascii="Consolas" w:hAnsi="Consolas" w:cs="Times New Roman"/>
        </w:rPr>
        <w:t xml:space="preserve">", </w:t>
      </w:r>
      <w:proofErr w:type="spellStart"/>
      <w:r w:rsidRPr="00E46970">
        <w:rPr>
          <w:rFonts w:ascii="Consolas" w:hAnsi="Consolas" w:cs="Times New Roman"/>
        </w:rPr>
        <w:t>lapply</w:t>
      </w:r>
      <w:proofErr w:type="spellEnd"/>
      <w:r w:rsidRPr="00E46970">
        <w:rPr>
          <w:rFonts w:ascii="Consolas" w:hAnsi="Consolas" w:cs="Times New Roman"/>
        </w:rPr>
        <w:t>(</w:t>
      </w:r>
      <w:proofErr w:type="spellStart"/>
      <w:r w:rsidRPr="00E46970">
        <w:rPr>
          <w:rFonts w:ascii="Consolas" w:hAnsi="Consolas" w:cs="Times New Roman"/>
        </w:rPr>
        <w:t>data.files</w:t>
      </w:r>
      <w:proofErr w:type="spellEnd"/>
      <w:r w:rsidRPr="00E46970">
        <w:rPr>
          <w:rFonts w:ascii="Consolas" w:hAnsi="Consolas" w:cs="Times New Roman"/>
        </w:rPr>
        <w:t xml:space="preserve">, </w:t>
      </w:r>
      <w:proofErr w:type="spellStart"/>
      <w:r w:rsidRPr="00E46970">
        <w:rPr>
          <w:rFonts w:ascii="Consolas" w:hAnsi="Consolas" w:cs="Times New Roman"/>
        </w:rPr>
        <w:t>fread</w:t>
      </w:r>
      <w:proofErr w:type="spellEnd"/>
      <w:r w:rsidRPr="00E46970">
        <w:rPr>
          <w:rFonts w:ascii="Consolas" w:hAnsi="Consolas" w:cs="Times New Roman"/>
        </w:rPr>
        <w:t>))</w:t>
      </w:r>
    </w:p>
    <w:p w14:paraId="72D4E26B" w14:textId="77777777" w:rsidR="008A44EA" w:rsidRPr="008A44EA" w:rsidRDefault="008A44EA" w:rsidP="008A44EA">
      <w:pPr>
        <w:pStyle w:val="NoSpacing"/>
        <w:rPr>
          <w:rFonts w:ascii="Times New Roman" w:hAnsi="Times New Roman" w:cs="Times New Roman"/>
          <w:sz w:val="24"/>
          <w:szCs w:val="24"/>
        </w:rPr>
      </w:pPr>
    </w:p>
    <w:p w14:paraId="6BFF0985" w14:textId="77777777" w:rsidR="008A44EA" w:rsidRP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Format the exported data</w:t>
      </w:r>
    </w:p>
    <w:p w14:paraId="321D2DD3" w14:textId="77777777" w:rsidR="008A44EA" w:rsidRPr="00E46970" w:rsidRDefault="008A44EA" w:rsidP="008A44EA">
      <w:pPr>
        <w:pStyle w:val="NoSpacing"/>
        <w:rPr>
          <w:rFonts w:ascii="Consolas" w:hAnsi="Consolas" w:cs="Times New Roman"/>
        </w:rPr>
      </w:pPr>
      <w:proofErr w:type="spellStart"/>
      <w:r w:rsidRPr="00E46970">
        <w:rPr>
          <w:rFonts w:ascii="Consolas" w:hAnsi="Consolas" w:cs="Times New Roman"/>
        </w:rPr>
        <w:t>lsat.dt</w:t>
      </w:r>
      <w:proofErr w:type="spellEnd"/>
      <w:r w:rsidRPr="00E46970">
        <w:rPr>
          <w:rFonts w:ascii="Consolas" w:hAnsi="Consolas" w:cs="Times New Roman"/>
        </w:rPr>
        <w:t xml:space="preserve"> &lt;- </w:t>
      </w:r>
      <w:proofErr w:type="spellStart"/>
      <w:r w:rsidRPr="00E46970">
        <w:rPr>
          <w:rFonts w:ascii="Consolas" w:hAnsi="Consolas" w:cs="Times New Roman"/>
        </w:rPr>
        <w:t>lsat_general_prep</w:t>
      </w:r>
      <w:proofErr w:type="spellEnd"/>
      <w:r w:rsidRPr="00E46970">
        <w:rPr>
          <w:rFonts w:ascii="Consolas" w:hAnsi="Consolas" w:cs="Times New Roman"/>
        </w:rPr>
        <w:t>(</w:t>
      </w:r>
      <w:proofErr w:type="spellStart"/>
      <w:r w:rsidRPr="00E46970">
        <w:rPr>
          <w:rFonts w:ascii="Consolas" w:hAnsi="Consolas" w:cs="Times New Roman"/>
        </w:rPr>
        <w:t>lsat.dt</w:t>
      </w:r>
      <w:proofErr w:type="spellEnd"/>
      <w:r w:rsidRPr="00E46970">
        <w:rPr>
          <w:rFonts w:ascii="Consolas" w:hAnsi="Consolas" w:cs="Times New Roman"/>
        </w:rPr>
        <w:t>)</w:t>
      </w:r>
    </w:p>
    <w:p w14:paraId="2473D0E5" w14:textId="77777777" w:rsidR="008A44EA" w:rsidRPr="008A44EA" w:rsidRDefault="008A44EA" w:rsidP="008A44EA">
      <w:pPr>
        <w:pStyle w:val="NoSpacing"/>
        <w:rPr>
          <w:rFonts w:ascii="Times New Roman" w:hAnsi="Times New Roman" w:cs="Times New Roman"/>
          <w:sz w:val="24"/>
          <w:szCs w:val="24"/>
        </w:rPr>
      </w:pPr>
    </w:p>
    <w:p w14:paraId="0A21A17C" w14:textId="7B8B14E7" w:rsid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Clean data by filtering clouds, snow, and water, as well as radiometric and geometric errors</w:t>
      </w:r>
      <w:r>
        <w:rPr>
          <w:rFonts w:ascii="Times New Roman" w:hAnsi="Times New Roman" w:cs="Times New Roman"/>
          <w:i/>
          <w:iCs/>
          <w:sz w:val="24"/>
          <w:szCs w:val="24"/>
        </w:rPr>
        <w:t>.</w:t>
      </w:r>
    </w:p>
    <w:p w14:paraId="21ADE006" w14:textId="660AE7F9" w:rsidR="008A44EA" w:rsidRPr="008A44EA" w:rsidRDefault="008A44EA" w:rsidP="008A44EA">
      <w:pPr>
        <w:pStyle w:val="NoSpacing"/>
        <w:rPr>
          <w:rFonts w:ascii="Times New Roman" w:hAnsi="Times New Roman" w:cs="Times New Roman"/>
          <w:i/>
          <w:iCs/>
          <w:sz w:val="24"/>
          <w:szCs w:val="24"/>
        </w:rPr>
      </w:pPr>
      <w:r>
        <w:rPr>
          <w:rFonts w:ascii="Times New Roman" w:hAnsi="Times New Roman" w:cs="Times New Roman"/>
          <w:i/>
          <w:iCs/>
          <w:sz w:val="24"/>
          <w:szCs w:val="24"/>
        </w:rPr>
        <w:t># This step removed 67.75% of the observations (1,413,654 out of 2,086,577 were removed)</w:t>
      </w:r>
    </w:p>
    <w:p w14:paraId="473CBFAE" w14:textId="77777777" w:rsidR="008A44EA" w:rsidRPr="00E46970" w:rsidRDefault="008A44EA" w:rsidP="008A44EA">
      <w:pPr>
        <w:pStyle w:val="NoSpacing"/>
        <w:rPr>
          <w:rFonts w:ascii="Consolas" w:hAnsi="Consolas" w:cs="Times New Roman"/>
          <w:sz w:val="21"/>
          <w:szCs w:val="21"/>
        </w:rPr>
      </w:pPr>
      <w:proofErr w:type="spellStart"/>
      <w:r w:rsidRPr="00E46970">
        <w:rPr>
          <w:rFonts w:ascii="Consolas" w:hAnsi="Consolas" w:cs="Times New Roman"/>
          <w:sz w:val="21"/>
          <w:szCs w:val="21"/>
        </w:rPr>
        <w:t>lsat.dt</w:t>
      </w:r>
      <w:proofErr w:type="spellEnd"/>
      <w:r w:rsidRPr="00E46970">
        <w:rPr>
          <w:rFonts w:ascii="Consolas" w:hAnsi="Consolas" w:cs="Times New Roman"/>
          <w:sz w:val="21"/>
          <w:szCs w:val="21"/>
        </w:rPr>
        <w:t xml:space="preserve"> &lt;- </w:t>
      </w:r>
      <w:proofErr w:type="spellStart"/>
      <w:r w:rsidRPr="00E46970">
        <w:rPr>
          <w:rFonts w:ascii="Consolas" w:hAnsi="Consolas" w:cs="Times New Roman"/>
          <w:sz w:val="21"/>
          <w:szCs w:val="21"/>
        </w:rPr>
        <w:t>lsat_clean_data</w:t>
      </w:r>
      <w:proofErr w:type="spellEnd"/>
      <w:r w:rsidRPr="00E46970">
        <w:rPr>
          <w:rFonts w:ascii="Consolas" w:hAnsi="Consolas" w:cs="Times New Roman"/>
          <w:sz w:val="21"/>
          <w:szCs w:val="21"/>
        </w:rPr>
        <w:t>(</w:t>
      </w:r>
      <w:proofErr w:type="spellStart"/>
      <w:r w:rsidRPr="00E46970">
        <w:rPr>
          <w:rFonts w:ascii="Consolas" w:hAnsi="Consolas" w:cs="Times New Roman"/>
          <w:sz w:val="21"/>
          <w:szCs w:val="21"/>
        </w:rPr>
        <w:t>lsat.dt</w:t>
      </w:r>
      <w:proofErr w:type="spellEnd"/>
      <w:r w:rsidRPr="00E46970">
        <w:rPr>
          <w:rFonts w:ascii="Consolas" w:hAnsi="Consolas" w:cs="Times New Roman"/>
          <w:sz w:val="21"/>
          <w:szCs w:val="21"/>
        </w:rPr>
        <w:t>)</w:t>
      </w:r>
    </w:p>
    <w:p w14:paraId="00924171" w14:textId="2E904B1F" w:rsidR="008A44EA" w:rsidRDefault="008A44EA" w:rsidP="008A44EA">
      <w:pPr>
        <w:pStyle w:val="NoSpacing"/>
        <w:rPr>
          <w:rFonts w:ascii="Times New Roman" w:hAnsi="Times New Roman" w:cs="Times New Roman"/>
          <w:sz w:val="24"/>
          <w:szCs w:val="24"/>
        </w:rPr>
      </w:pPr>
    </w:p>
    <w:p w14:paraId="24327BC6" w14:textId="0F2EF994" w:rsidR="006E6ACB" w:rsidRPr="006E6ACB" w:rsidRDefault="006E6ACB" w:rsidP="006E6ACB">
      <w:pPr>
        <w:pStyle w:val="NoSpacing"/>
        <w:rPr>
          <w:rFonts w:ascii="Times New Roman" w:hAnsi="Times New Roman" w:cs="Times New Roman"/>
          <w:i/>
          <w:iCs/>
          <w:sz w:val="24"/>
          <w:szCs w:val="24"/>
        </w:rPr>
      </w:pPr>
      <w:r w:rsidRPr="006E6ACB">
        <w:rPr>
          <w:rFonts w:ascii="Times New Roman" w:hAnsi="Times New Roman" w:cs="Times New Roman"/>
          <w:i/>
          <w:iCs/>
          <w:sz w:val="24"/>
          <w:szCs w:val="24"/>
        </w:rPr>
        <w:t># Summarize the availability of Landsat data for each pixel</w:t>
      </w:r>
      <w:r w:rsidR="00B2614B">
        <w:rPr>
          <w:rFonts w:ascii="Times New Roman" w:hAnsi="Times New Roman" w:cs="Times New Roman"/>
          <w:i/>
          <w:iCs/>
          <w:sz w:val="24"/>
          <w:szCs w:val="24"/>
        </w:rPr>
        <w:t xml:space="preserve"> and save output figure (Figure </w:t>
      </w:r>
      <w:r w:rsidR="00B2614B" w:rsidRPr="00B2614B">
        <w:rPr>
          <w:rFonts w:ascii="Times New Roman" w:hAnsi="Times New Roman" w:cs="Times New Roman"/>
          <w:i/>
          <w:iCs/>
          <w:sz w:val="24"/>
          <w:szCs w:val="24"/>
          <w:highlight w:val="yellow"/>
        </w:rPr>
        <w:t>XX</w:t>
      </w:r>
      <w:r w:rsidR="00B2614B">
        <w:rPr>
          <w:rFonts w:ascii="Times New Roman" w:hAnsi="Times New Roman" w:cs="Times New Roman"/>
          <w:i/>
          <w:iCs/>
          <w:sz w:val="24"/>
          <w:szCs w:val="24"/>
        </w:rPr>
        <w:t xml:space="preserve">) </w:t>
      </w:r>
    </w:p>
    <w:p w14:paraId="709EB016" w14:textId="015EA42F" w:rsidR="006E6ACB" w:rsidRPr="00E46970" w:rsidRDefault="006E6ACB" w:rsidP="006E6ACB">
      <w:pPr>
        <w:pStyle w:val="NoSpacing"/>
        <w:rPr>
          <w:rFonts w:ascii="Consolas" w:hAnsi="Consolas" w:cs="Times New Roman"/>
          <w:sz w:val="21"/>
          <w:szCs w:val="21"/>
        </w:rPr>
      </w:pPr>
      <w:proofErr w:type="spellStart"/>
      <w:r w:rsidRPr="00E46970">
        <w:rPr>
          <w:rFonts w:ascii="Consolas" w:hAnsi="Consolas" w:cs="Times New Roman"/>
          <w:sz w:val="21"/>
          <w:szCs w:val="21"/>
        </w:rPr>
        <w:t>lsat_summarize_data_avail</w:t>
      </w:r>
      <w:proofErr w:type="spellEnd"/>
      <w:r w:rsidRPr="00E46970">
        <w:rPr>
          <w:rFonts w:ascii="Consolas" w:hAnsi="Consolas" w:cs="Times New Roman"/>
          <w:sz w:val="21"/>
          <w:szCs w:val="21"/>
        </w:rPr>
        <w:t>(</w:t>
      </w:r>
      <w:proofErr w:type="spellStart"/>
      <w:r w:rsidRPr="00E46970">
        <w:rPr>
          <w:rFonts w:ascii="Consolas" w:hAnsi="Consolas" w:cs="Times New Roman"/>
          <w:sz w:val="21"/>
          <w:szCs w:val="21"/>
        </w:rPr>
        <w:t>lsat.dt</w:t>
      </w:r>
      <w:proofErr w:type="spellEnd"/>
      <w:r w:rsidRPr="00E46970">
        <w:rPr>
          <w:rFonts w:ascii="Consolas" w:hAnsi="Consolas" w:cs="Times New Roman"/>
          <w:sz w:val="21"/>
          <w:szCs w:val="21"/>
        </w:rPr>
        <w:t>)</w:t>
      </w:r>
    </w:p>
    <w:p w14:paraId="1E8926BD" w14:textId="5F625A52" w:rsidR="006E6ACB" w:rsidRDefault="006E6ACB" w:rsidP="006E6ACB">
      <w:pPr>
        <w:pStyle w:val="NoSpacing"/>
        <w:rPr>
          <w:rFonts w:ascii="Times New Roman" w:hAnsi="Times New Roman" w:cs="Times New Roman"/>
          <w:sz w:val="24"/>
          <w:szCs w:val="24"/>
        </w:rPr>
      </w:pPr>
    </w:p>
    <w:p w14:paraId="5B2FEDD4" w14:textId="75D2B4FD" w:rsidR="006E6ACB" w:rsidRDefault="00497D49" w:rsidP="006E6ACB">
      <w:pPr>
        <w:pStyle w:val="NoSpacing"/>
        <w:rPr>
          <w:rFonts w:ascii="Times New Roman" w:hAnsi="Times New Roman" w:cs="Times New Roman"/>
          <w:sz w:val="24"/>
          <w:szCs w:val="24"/>
        </w:rPr>
      </w:pPr>
      <w:r>
        <w:rPr>
          <w:noProof/>
        </w:rPr>
        <w:drawing>
          <wp:inline distT="0" distB="0" distL="0" distR="0" wp14:anchorId="7596F202" wp14:editId="24128706">
            <wp:extent cx="5486400" cy="36576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8CB3F" w14:textId="227D84B8" w:rsidR="006E6ACB" w:rsidRDefault="006E6ACB" w:rsidP="006E6ACB">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Pr="00B2614B">
        <w:rPr>
          <w:rFonts w:ascii="Times New Roman" w:hAnsi="Times New Roman" w:cs="Times New Roman"/>
          <w:sz w:val="24"/>
          <w:szCs w:val="24"/>
          <w:highlight w:val="yellow"/>
        </w:rPr>
        <w:t>XX</w:t>
      </w:r>
      <w:r>
        <w:rPr>
          <w:rFonts w:ascii="Times New Roman" w:hAnsi="Times New Roman" w:cs="Times New Roman"/>
          <w:sz w:val="24"/>
          <w:szCs w:val="24"/>
        </w:rPr>
        <w:t>. Summary of</w:t>
      </w:r>
      <w:r w:rsidR="00B2614B">
        <w:rPr>
          <w:rFonts w:ascii="Times New Roman" w:hAnsi="Times New Roman" w:cs="Times New Roman"/>
          <w:sz w:val="24"/>
          <w:szCs w:val="24"/>
        </w:rPr>
        <w:t xml:space="preserve"> Landsat satellite observation</w:t>
      </w:r>
      <w:r w:rsidR="003E6880">
        <w:rPr>
          <w:rFonts w:ascii="Times New Roman" w:hAnsi="Times New Roman" w:cs="Times New Roman"/>
          <w:sz w:val="24"/>
          <w:szCs w:val="24"/>
        </w:rPr>
        <w:t xml:space="preserve"> availability through time </w:t>
      </w:r>
      <w:r w:rsidR="00FB6DC3">
        <w:rPr>
          <w:rFonts w:ascii="Times New Roman" w:hAnsi="Times New Roman" w:cs="Times New Roman"/>
          <w:sz w:val="24"/>
          <w:szCs w:val="24"/>
        </w:rPr>
        <w:t xml:space="preserve">pooled </w:t>
      </w:r>
      <w:r w:rsidR="00B2614B">
        <w:rPr>
          <w:rFonts w:ascii="Times New Roman" w:hAnsi="Times New Roman" w:cs="Times New Roman"/>
          <w:sz w:val="24"/>
          <w:szCs w:val="24"/>
        </w:rPr>
        <w:t>across all sample locations in the study area</w:t>
      </w:r>
      <w:r w:rsidR="00FB6DC3">
        <w:rPr>
          <w:rFonts w:ascii="Times New Roman" w:hAnsi="Times New Roman" w:cs="Times New Roman"/>
          <w:sz w:val="24"/>
          <w:szCs w:val="24"/>
        </w:rPr>
        <w:t xml:space="preserve"> on </w:t>
      </w:r>
      <w:proofErr w:type="spellStart"/>
      <w:r w:rsidR="00FB6DC3">
        <w:rPr>
          <w:rFonts w:ascii="Times New Roman" w:hAnsi="Times New Roman" w:cs="Times New Roman"/>
          <w:sz w:val="24"/>
          <w:szCs w:val="24"/>
        </w:rPr>
        <w:t>Disko</w:t>
      </w:r>
      <w:proofErr w:type="spellEnd"/>
      <w:r w:rsidR="00FB6DC3">
        <w:rPr>
          <w:rFonts w:ascii="Times New Roman" w:hAnsi="Times New Roman" w:cs="Times New Roman"/>
          <w:sz w:val="24"/>
          <w:szCs w:val="24"/>
        </w:rPr>
        <w:t xml:space="preserve"> Island. </w:t>
      </w:r>
    </w:p>
    <w:p w14:paraId="45F965B8" w14:textId="77777777" w:rsidR="006E6ACB" w:rsidRDefault="006E6ACB" w:rsidP="006E6ACB">
      <w:pPr>
        <w:pStyle w:val="NoSpacing"/>
        <w:rPr>
          <w:rFonts w:ascii="Times New Roman" w:hAnsi="Times New Roman" w:cs="Times New Roman"/>
          <w:sz w:val="24"/>
          <w:szCs w:val="24"/>
        </w:rPr>
      </w:pPr>
    </w:p>
    <w:p w14:paraId="05E54D9E" w14:textId="77777777" w:rsidR="008A44EA" w:rsidRPr="008A44EA" w:rsidRDefault="008A44EA" w:rsidP="008A44EA">
      <w:pPr>
        <w:pStyle w:val="NoSpacing"/>
        <w:rPr>
          <w:rFonts w:ascii="Times New Roman" w:hAnsi="Times New Roman" w:cs="Times New Roman"/>
          <w:i/>
          <w:iCs/>
          <w:sz w:val="24"/>
          <w:szCs w:val="24"/>
        </w:rPr>
      </w:pPr>
      <w:r w:rsidRPr="008A44EA">
        <w:rPr>
          <w:rFonts w:ascii="Times New Roman" w:hAnsi="Times New Roman" w:cs="Times New Roman"/>
          <w:i/>
          <w:iCs/>
          <w:sz w:val="24"/>
          <w:szCs w:val="24"/>
        </w:rPr>
        <w:t># Compute the Normalized Difference Vegetation Index (NDVI)</w:t>
      </w:r>
    </w:p>
    <w:p w14:paraId="26E9600C" w14:textId="654611F0" w:rsidR="00692972" w:rsidRPr="00E46970" w:rsidRDefault="008A44EA" w:rsidP="008A44EA">
      <w:pPr>
        <w:pStyle w:val="NoSpacing"/>
        <w:rPr>
          <w:rFonts w:ascii="Consolas" w:hAnsi="Consolas" w:cs="Times New Roman"/>
        </w:rPr>
      </w:pPr>
      <w:proofErr w:type="spellStart"/>
      <w:r w:rsidRPr="00E46970">
        <w:rPr>
          <w:rFonts w:ascii="Consolas" w:hAnsi="Consolas" w:cs="Times New Roman"/>
        </w:rPr>
        <w:t>lsat.dt</w:t>
      </w:r>
      <w:proofErr w:type="spellEnd"/>
      <w:r w:rsidRPr="00E46970">
        <w:rPr>
          <w:rFonts w:ascii="Consolas" w:hAnsi="Consolas" w:cs="Times New Roman"/>
        </w:rPr>
        <w:t xml:space="preserve"> &lt;- </w:t>
      </w:r>
      <w:proofErr w:type="spellStart"/>
      <w:r w:rsidRPr="00E46970">
        <w:rPr>
          <w:rFonts w:ascii="Consolas" w:hAnsi="Consolas" w:cs="Times New Roman"/>
        </w:rPr>
        <w:t>lsat_calc_spec_index</w:t>
      </w:r>
      <w:proofErr w:type="spellEnd"/>
      <w:r w:rsidRPr="00E46970">
        <w:rPr>
          <w:rFonts w:ascii="Consolas" w:hAnsi="Consolas" w:cs="Times New Roman"/>
        </w:rPr>
        <w:t>(</w:t>
      </w:r>
      <w:proofErr w:type="spellStart"/>
      <w:r w:rsidRPr="00E46970">
        <w:rPr>
          <w:rFonts w:ascii="Consolas" w:hAnsi="Consolas" w:cs="Times New Roman"/>
        </w:rPr>
        <w:t>lsat.dt</w:t>
      </w:r>
      <w:proofErr w:type="spellEnd"/>
      <w:r w:rsidRPr="00E46970">
        <w:rPr>
          <w:rFonts w:ascii="Consolas" w:hAnsi="Consolas" w:cs="Times New Roman"/>
        </w:rPr>
        <w:t xml:space="preserve">, </w:t>
      </w:r>
      <w:proofErr w:type="spellStart"/>
      <w:r w:rsidR="008361F7" w:rsidRPr="00E46970">
        <w:rPr>
          <w:rFonts w:ascii="Consolas" w:hAnsi="Consolas" w:cs="Times New Roman"/>
        </w:rPr>
        <w:t>si</w:t>
      </w:r>
      <w:proofErr w:type="spellEnd"/>
      <w:r w:rsidR="008361F7" w:rsidRPr="00E46970">
        <w:rPr>
          <w:rFonts w:ascii="Consolas" w:hAnsi="Consolas" w:cs="Times New Roman"/>
        </w:rPr>
        <w:t xml:space="preserve"> = </w:t>
      </w:r>
      <w:r w:rsidRPr="00E46970">
        <w:rPr>
          <w:rFonts w:ascii="Consolas" w:hAnsi="Consolas" w:cs="Times New Roman"/>
        </w:rPr>
        <w:t>'</w:t>
      </w:r>
      <w:proofErr w:type="spellStart"/>
      <w:r w:rsidRPr="00E46970">
        <w:rPr>
          <w:rFonts w:ascii="Consolas" w:hAnsi="Consolas" w:cs="Times New Roman"/>
        </w:rPr>
        <w:t>ndvi</w:t>
      </w:r>
      <w:proofErr w:type="spellEnd"/>
      <w:r w:rsidRPr="00E46970">
        <w:rPr>
          <w:rFonts w:ascii="Consolas" w:hAnsi="Consolas" w:cs="Times New Roman"/>
        </w:rPr>
        <w:t>')</w:t>
      </w:r>
    </w:p>
    <w:p w14:paraId="537A1C5B" w14:textId="4C527DD1" w:rsidR="00941058" w:rsidRDefault="00941058" w:rsidP="008A44EA">
      <w:pPr>
        <w:pStyle w:val="NoSpacing"/>
        <w:rPr>
          <w:rFonts w:ascii="Consolas" w:hAnsi="Consolas" w:cs="Times New Roman"/>
          <w:sz w:val="24"/>
          <w:szCs w:val="24"/>
        </w:rPr>
      </w:pPr>
    </w:p>
    <w:p w14:paraId="698BD5CC" w14:textId="47F1AE4B" w:rsidR="003A6063" w:rsidRPr="003A6063" w:rsidRDefault="003A6063" w:rsidP="003A6063">
      <w:pPr>
        <w:pStyle w:val="NoSpacing"/>
        <w:rPr>
          <w:rFonts w:ascii="Times New Roman" w:hAnsi="Times New Roman" w:cs="Times New Roman"/>
          <w:sz w:val="24"/>
          <w:szCs w:val="24"/>
        </w:rPr>
      </w:pPr>
      <w:r w:rsidRPr="003A6063">
        <w:rPr>
          <w:rFonts w:ascii="Times New Roman" w:hAnsi="Times New Roman" w:cs="Times New Roman"/>
          <w:sz w:val="24"/>
          <w:szCs w:val="24"/>
        </w:rPr>
        <w:t xml:space="preserve"># Cross-calibrate NDVI among sensors using random forest models and overwrite column </w:t>
      </w:r>
    </w:p>
    <w:p w14:paraId="3495E6E0" w14:textId="77777777" w:rsidR="003A6063" w:rsidRPr="00E46970" w:rsidRDefault="003A6063" w:rsidP="003A6063">
      <w:pPr>
        <w:pStyle w:val="NoSpacing"/>
        <w:rPr>
          <w:rFonts w:ascii="Consolas" w:hAnsi="Consolas" w:cs="Times New Roman"/>
        </w:rPr>
      </w:pPr>
      <w:proofErr w:type="spellStart"/>
      <w:r w:rsidRPr="00E46970">
        <w:rPr>
          <w:rFonts w:ascii="Consolas" w:hAnsi="Consolas" w:cs="Times New Roman"/>
        </w:rPr>
        <w:t>lsat.dt</w:t>
      </w:r>
      <w:proofErr w:type="spellEnd"/>
      <w:r w:rsidRPr="00E46970">
        <w:rPr>
          <w:rFonts w:ascii="Consolas" w:hAnsi="Consolas" w:cs="Times New Roman"/>
        </w:rPr>
        <w:t xml:space="preserve"> &lt;- </w:t>
      </w:r>
      <w:proofErr w:type="spellStart"/>
      <w:r w:rsidRPr="00E46970">
        <w:rPr>
          <w:rFonts w:ascii="Consolas" w:hAnsi="Consolas" w:cs="Times New Roman"/>
        </w:rPr>
        <w:t>lsat_calibrate_rf</w:t>
      </w:r>
      <w:proofErr w:type="spellEnd"/>
      <w:r w:rsidRPr="00E46970">
        <w:rPr>
          <w:rFonts w:ascii="Consolas" w:hAnsi="Consolas" w:cs="Times New Roman"/>
        </w:rPr>
        <w:t>(</w:t>
      </w:r>
      <w:proofErr w:type="spellStart"/>
      <w:r w:rsidRPr="00E46970">
        <w:rPr>
          <w:rFonts w:ascii="Consolas" w:hAnsi="Consolas" w:cs="Times New Roman"/>
        </w:rPr>
        <w:t>lsat.dt</w:t>
      </w:r>
      <w:proofErr w:type="spellEnd"/>
      <w:r w:rsidRPr="00E46970">
        <w:rPr>
          <w:rFonts w:ascii="Consolas" w:hAnsi="Consolas" w:cs="Times New Roman"/>
        </w:rPr>
        <w:t>, band.or.si = '</w:t>
      </w:r>
      <w:proofErr w:type="spellStart"/>
      <w:r w:rsidRPr="00E46970">
        <w:rPr>
          <w:rFonts w:ascii="Consolas" w:hAnsi="Consolas" w:cs="Times New Roman"/>
        </w:rPr>
        <w:t>ndvi</w:t>
      </w:r>
      <w:proofErr w:type="spellEnd"/>
      <w:r w:rsidRPr="00E46970">
        <w:rPr>
          <w:rFonts w:ascii="Consolas" w:hAnsi="Consolas" w:cs="Times New Roman"/>
        </w:rPr>
        <w:t xml:space="preserve">', </w:t>
      </w:r>
      <w:proofErr w:type="spellStart"/>
      <w:r w:rsidRPr="00E46970">
        <w:rPr>
          <w:rFonts w:ascii="Consolas" w:hAnsi="Consolas" w:cs="Times New Roman"/>
        </w:rPr>
        <w:t>outdir</w:t>
      </w:r>
      <w:proofErr w:type="spellEnd"/>
      <w:r w:rsidRPr="00E46970">
        <w:rPr>
          <w:rFonts w:ascii="Consolas" w:hAnsi="Consolas" w:cs="Times New Roman"/>
        </w:rPr>
        <w:t xml:space="preserve"> = 'C:/</w:t>
      </w:r>
      <w:proofErr w:type="spellStart"/>
      <w:r w:rsidRPr="00E46970">
        <w:rPr>
          <w:rFonts w:ascii="Consolas" w:hAnsi="Consolas" w:cs="Times New Roman"/>
        </w:rPr>
        <w:t>tmp</w:t>
      </w:r>
      <w:proofErr w:type="spellEnd"/>
      <w:r w:rsidRPr="00E46970">
        <w:rPr>
          <w:rFonts w:ascii="Consolas" w:hAnsi="Consolas" w:cs="Times New Roman"/>
        </w:rPr>
        <w:t>/</w:t>
      </w:r>
      <w:proofErr w:type="spellStart"/>
      <w:r w:rsidRPr="00E46970">
        <w:rPr>
          <w:rFonts w:ascii="Consolas" w:hAnsi="Consolas" w:cs="Times New Roman"/>
        </w:rPr>
        <w:t>test_xcal</w:t>
      </w:r>
      <w:proofErr w:type="spellEnd"/>
      <w:r w:rsidRPr="00E46970">
        <w:rPr>
          <w:rFonts w:ascii="Consolas" w:hAnsi="Consolas" w:cs="Times New Roman"/>
        </w:rPr>
        <w:t xml:space="preserve">/', </w:t>
      </w:r>
      <w:proofErr w:type="spellStart"/>
      <w:r w:rsidRPr="00E46970">
        <w:rPr>
          <w:rFonts w:ascii="Consolas" w:hAnsi="Consolas" w:cs="Times New Roman"/>
        </w:rPr>
        <w:t>overwrite.col</w:t>
      </w:r>
      <w:proofErr w:type="spellEnd"/>
      <w:r w:rsidRPr="00E46970">
        <w:rPr>
          <w:rFonts w:ascii="Consolas" w:hAnsi="Consolas" w:cs="Times New Roman"/>
        </w:rPr>
        <w:t xml:space="preserve"> = T)</w:t>
      </w:r>
    </w:p>
    <w:p w14:paraId="75C6EB33" w14:textId="77777777" w:rsidR="003A6063" w:rsidRPr="00E46970" w:rsidRDefault="003A6063" w:rsidP="003A6063">
      <w:pPr>
        <w:pStyle w:val="NoSpacing"/>
        <w:rPr>
          <w:rFonts w:ascii="Times New Roman" w:hAnsi="Times New Roman" w:cs="Times New Roman"/>
          <w:sz w:val="32"/>
          <w:szCs w:val="32"/>
        </w:rPr>
      </w:pPr>
    </w:p>
    <w:p w14:paraId="6B39FCD5" w14:textId="6ACE08B8" w:rsidR="003A6063" w:rsidRPr="003A6063" w:rsidRDefault="003A6063" w:rsidP="003A6063">
      <w:pPr>
        <w:pStyle w:val="NoSpacing"/>
        <w:rPr>
          <w:rFonts w:ascii="Times New Roman" w:hAnsi="Times New Roman" w:cs="Times New Roman"/>
          <w:i/>
          <w:iCs/>
          <w:sz w:val="24"/>
          <w:szCs w:val="24"/>
        </w:rPr>
      </w:pPr>
      <w:r w:rsidRPr="003A6063">
        <w:rPr>
          <w:rFonts w:ascii="Times New Roman" w:hAnsi="Times New Roman" w:cs="Times New Roman"/>
          <w:i/>
          <w:iCs/>
          <w:sz w:val="24"/>
          <w:szCs w:val="24"/>
        </w:rPr>
        <w:t># Fit phenological models (cubic splines) to each time series</w:t>
      </w:r>
      <w:r w:rsidR="00EF290A">
        <w:rPr>
          <w:rFonts w:ascii="Times New Roman" w:hAnsi="Times New Roman" w:cs="Times New Roman"/>
          <w:i/>
          <w:iCs/>
          <w:sz w:val="24"/>
          <w:szCs w:val="24"/>
        </w:rPr>
        <w:t xml:space="preserve"> (Figure </w:t>
      </w:r>
      <w:r w:rsidR="00EF290A" w:rsidRPr="00EF290A">
        <w:rPr>
          <w:rFonts w:ascii="Times New Roman" w:hAnsi="Times New Roman" w:cs="Times New Roman"/>
          <w:i/>
          <w:iCs/>
          <w:sz w:val="24"/>
          <w:szCs w:val="24"/>
          <w:highlight w:val="yellow"/>
        </w:rPr>
        <w:t>XX</w:t>
      </w:r>
      <w:r w:rsidR="00EF290A">
        <w:rPr>
          <w:rFonts w:ascii="Times New Roman" w:hAnsi="Times New Roman" w:cs="Times New Roman"/>
          <w:i/>
          <w:iCs/>
          <w:sz w:val="24"/>
          <w:szCs w:val="24"/>
        </w:rPr>
        <w:t>)</w:t>
      </w:r>
    </w:p>
    <w:p w14:paraId="2AA57A94" w14:textId="6098B564" w:rsidR="003A6063" w:rsidRPr="00E46970" w:rsidRDefault="003A6063" w:rsidP="003A6063">
      <w:pPr>
        <w:pStyle w:val="NoSpacing"/>
        <w:rPr>
          <w:rFonts w:ascii="Consolas" w:hAnsi="Consolas" w:cs="Times New Roman"/>
        </w:rPr>
      </w:pPr>
      <w:proofErr w:type="spellStart"/>
      <w:r w:rsidRPr="00E46970">
        <w:rPr>
          <w:rFonts w:ascii="Consolas" w:hAnsi="Consolas" w:cs="Times New Roman"/>
        </w:rPr>
        <w:t>lsat.pheno.dt</w:t>
      </w:r>
      <w:proofErr w:type="spellEnd"/>
      <w:r w:rsidRPr="00E46970">
        <w:rPr>
          <w:rFonts w:ascii="Consolas" w:hAnsi="Consolas" w:cs="Times New Roman"/>
        </w:rPr>
        <w:t xml:space="preserve"> &lt;- </w:t>
      </w:r>
      <w:proofErr w:type="spellStart"/>
      <w:r w:rsidRPr="00E46970">
        <w:rPr>
          <w:rFonts w:ascii="Consolas" w:hAnsi="Consolas" w:cs="Times New Roman"/>
        </w:rPr>
        <w:t>lsat_fit_phenological_curves</w:t>
      </w:r>
      <w:proofErr w:type="spellEnd"/>
      <w:r w:rsidRPr="00E46970">
        <w:rPr>
          <w:rFonts w:ascii="Consolas" w:hAnsi="Consolas" w:cs="Times New Roman"/>
        </w:rPr>
        <w:t>(</w:t>
      </w:r>
      <w:proofErr w:type="spellStart"/>
      <w:r w:rsidRPr="00E46970">
        <w:rPr>
          <w:rFonts w:ascii="Consolas" w:hAnsi="Consolas" w:cs="Times New Roman"/>
        </w:rPr>
        <w:t>lsat.dt</w:t>
      </w:r>
      <w:proofErr w:type="spellEnd"/>
      <w:r w:rsidRPr="00E46970">
        <w:rPr>
          <w:rFonts w:ascii="Consolas" w:hAnsi="Consolas" w:cs="Times New Roman"/>
        </w:rPr>
        <w:t xml:space="preserve">, </w:t>
      </w:r>
      <w:proofErr w:type="spellStart"/>
      <w:r w:rsidRPr="00E46970">
        <w:rPr>
          <w:rFonts w:ascii="Consolas" w:hAnsi="Consolas" w:cs="Times New Roman"/>
        </w:rPr>
        <w:t>si</w:t>
      </w:r>
      <w:proofErr w:type="spellEnd"/>
      <w:r w:rsidRPr="00E46970">
        <w:rPr>
          <w:rFonts w:ascii="Consolas" w:hAnsi="Consolas" w:cs="Times New Roman"/>
        </w:rPr>
        <w:t xml:space="preserve"> = '</w:t>
      </w:r>
      <w:proofErr w:type="spellStart"/>
      <w:r w:rsidRPr="00E46970">
        <w:rPr>
          <w:rFonts w:ascii="Consolas" w:hAnsi="Consolas" w:cs="Times New Roman"/>
        </w:rPr>
        <w:t>ndvi</w:t>
      </w:r>
      <w:proofErr w:type="spellEnd"/>
      <w:r w:rsidRPr="00E46970">
        <w:rPr>
          <w:rFonts w:ascii="Consolas" w:hAnsi="Consolas" w:cs="Times New Roman"/>
        </w:rPr>
        <w:t>')</w:t>
      </w:r>
    </w:p>
    <w:p w14:paraId="7B661930" w14:textId="366F9E9A" w:rsidR="00A70F9A" w:rsidRDefault="00A70F9A" w:rsidP="003A6063">
      <w:pPr>
        <w:pStyle w:val="NoSpacing"/>
        <w:rPr>
          <w:rFonts w:ascii="Times New Roman" w:hAnsi="Times New Roman" w:cs="Times New Roman"/>
          <w:sz w:val="24"/>
          <w:szCs w:val="24"/>
        </w:rPr>
      </w:pPr>
    </w:p>
    <w:p w14:paraId="732456A1" w14:textId="166DA940" w:rsidR="009352DA" w:rsidRDefault="00E711A1" w:rsidP="003A6063">
      <w:pPr>
        <w:pStyle w:val="NoSpacing"/>
        <w:rPr>
          <w:rFonts w:ascii="Times New Roman" w:hAnsi="Times New Roman" w:cs="Times New Roman"/>
          <w:sz w:val="24"/>
          <w:szCs w:val="24"/>
        </w:rPr>
      </w:pPr>
      <w:r w:rsidRPr="00E711A1">
        <w:rPr>
          <w:rFonts w:ascii="Times New Roman" w:hAnsi="Times New Roman" w:cs="Times New Roman"/>
          <w:sz w:val="24"/>
          <w:szCs w:val="24"/>
          <w:highlight w:val="yellow"/>
        </w:rPr>
        <w:t>Figure XX. ADD THIS</w:t>
      </w:r>
    </w:p>
    <w:p w14:paraId="5DA07289" w14:textId="77777777" w:rsidR="009352DA" w:rsidRPr="003A6063" w:rsidRDefault="009352DA" w:rsidP="003A6063">
      <w:pPr>
        <w:pStyle w:val="NoSpacing"/>
        <w:rPr>
          <w:rFonts w:ascii="Times New Roman" w:hAnsi="Times New Roman" w:cs="Times New Roman"/>
          <w:sz w:val="24"/>
          <w:szCs w:val="24"/>
        </w:rPr>
      </w:pPr>
    </w:p>
    <w:p w14:paraId="5736DD5C" w14:textId="7558BC3B" w:rsidR="003A6063" w:rsidRPr="003A6063" w:rsidRDefault="003A6063" w:rsidP="003A6063">
      <w:pPr>
        <w:pStyle w:val="NoSpacing"/>
        <w:rPr>
          <w:rFonts w:ascii="Times New Roman" w:hAnsi="Times New Roman" w:cs="Times New Roman"/>
          <w:i/>
          <w:iCs/>
          <w:sz w:val="24"/>
          <w:szCs w:val="24"/>
        </w:rPr>
      </w:pPr>
      <w:r w:rsidRPr="003A6063">
        <w:rPr>
          <w:rFonts w:ascii="Times New Roman" w:hAnsi="Times New Roman" w:cs="Times New Roman"/>
          <w:i/>
          <w:iCs/>
          <w:sz w:val="24"/>
          <w:szCs w:val="24"/>
        </w:rPr>
        <w:t xml:space="preserve"># Summarize </w:t>
      </w:r>
      <w:r>
        <w:rPr>
          <w:rFonts w:ascii="Times New Roman" w:hAnsi="Times New Roman" w:cs="Times New Roman"/>
          <w:i/>
          <w:iCs/>
          <w:sz w:val="24"/>
          <w:szCs w:val="24"/>
        </w:rPr>
        <w:t>spectral characteristics</w:t>
      </w:r>
      <w:r w:rsidRPr="003A6063">
        <w:rPr>
          <w:rFonts w:ascii="Times New Roman" w:hAnsi="Times New Roman" w:cs="Times New Roman"/>
          <w:i/>
          <w:iCs/>
          <w:sz w:val="24"/>
          <w:szCs w:val="24"/>
        </w:rPr>
        <w:t xml:space="preserve"> </w:t>
      </w:r>
      <w:r w:rsidR="00BC4C4C">
        <w:rPr>
          <w:rFonts w:ascii="Times New Roman" w:hAnsi="Times New Roman" w:cs="Times New Roman"/>
          <w:i/>
          <w:iCs/>
          <w:sz w:val="24"/>
          <w:szCs w:val="24"/>
        </w:rPr>
        <w:t xml:space="preserve">for </w:t>
      </w:r>
      <w:r>
        <w:rPr>
          <w:rFonts w:ascii="Times New Roman" w:hAnsi="Times New Roman" w:cs="Times New Roman"/>
          <w:i/>
          <w:iCs/>
          <w:sz w:val="24"/>
          <w:szCs w:val="24"/>
        </w:rPr>
        <w:t xml:space="preserve">each </w:t>
      </w:r>
      <w:r w:rsidRPr="003A6063">
        <w:rPr>
          <w:rFonts w:ascii="Times New Roman" w:hAnsi="Times New Roman" w:cs="Times New Roman"/>
          <w:i/>
          <w:iCs/>
          <w:sz w:val="24"/>
          <w:szCs w:val="24"/>
        </w:rPr>
        <w:t>growing season</w:t>
      </w:r>
    </w:p>
    <w:p w14:paraId="6ED6EB82" w14:textId="02A669B2" w:rsidR="003A6063" w:rsidRPr="00E46970" w:rsidRDefault="003A6063" w:rsidP="003A6063">
      <w:pPr>
        <w:pStyle w:val="NoSpacing"/>
        <w:rPr>
          <w:rFonts w:ascii="Consolas" w:hAnsi="Consolas" w:cs="Times New Roman"/>
        </w:rPr>
      </w:pPr>
      <w:proofErr w:type="spellStart"/>
      <w:r w:rsidRPr="00E46970">
        <w:rPr>
          <w:rFonts w:ascii="Consolas" w:hAnsi="Consolas" w:cs="Times New Roman"/>
        </w:rPr>
        <w:t>lsat.gs.dt</w:t>
      </w:r>
      <w:proofErr w:type="spellEnd"/>
      <w:r w:rsidRPr="00E46970">
        <w:rPr>
          <w:rFonts w:ascii="Consolas" w:hAnsi="Consolas" w:cs="Times New Roman"/>
        </w:rPr>
        <w:t xml:space="preserve"> &lt;- </w:t>
      </w:r>
      <w:proofErr w:type="spellStart"/>
      <w:r w:rsidRPr="00E46970">
        <w:rPr>
          <w:rFonts w:ascii="Consolas" w:hAnsi="Consolas" w:cs="Times New Roman"/>
        </w:rPr>
        <w:t>lsat_summarize_growing_seasons</w:t>
      </w:r>
      <w:proofErr w:type="spellEnd"/>
      <w:r w:rsidRPr="00E46970">
        <w:rPr>
          <w:rFonts w:ascii="Consolas" w:hAnsi="Consolas" w:cs="Times New Roman"/>
        </w:rPr>
        <w:t>(</w:t>
      </w:r>
      <w:proofErr w:type="spellStart"/>
      <w:r w:rsidRPr="00E46970">
        <w:rPr>
          <w:rFonts w:ascii="Consolas" w:hAnsi="Consolas" w:cs="Times New Roman"/>
        </w:rPr>
        <w:t>lsat.pheno.dt</w:t>
      </w:r>
      <w:proofErr w:type="spellEnd"/>
      <w:r w:rsidRPr="00E46970">
        <w:rPr>
          <w:rFonts w:ascii="Consolas" w:hAnsi="Consolas" w:cs="Times New Roman"/>
        </w:rPr>
        <w:t xml:space="preserve">, </w:t>
      </w:r>
      <w:proofErr w:type="spellStart"/>
      <w:r w:rsidRPr="00E46970">
        <w:rPr>
          <w:rFonts w:ascii="Consolas" w:hAnsi="Consolas" w:cs="Times New Roman"/>
        </w:rPr>
        <w:t>si</w:t>
      </w:r>
      <w:proofErr w:type="spellEnd"/>
      <w:r w:rsidRPr="00E46970">
        <w:rPr>
          <w:rFonts w:ascii="Consolas" w:hAnsi="Consolas" w:cs="Times New Roman"/>
        </w:rPr>
        <w:t xml:space="preserve"> = '</w:t>
      </w:r>
      <w:proofErr w:type="spellStart"/>
      <w:r w:rsidRPr="00E46970">
        <w:rPr>
          <w:rFonts w:ascii="Consolas" w:hAnsi="Consolas" w:cs="Times New Roman"/>
        </w:rPr>
        <w:t>ndvi</w:t>
      </w:r>
      <w:proofErr w:type="spellEnd"/>
      <w:r w:rsidRPr="00E46970">
        <w:rPr>
          <w:rFonts w:ascii="Consolas" w:hAnsi="Consolas" w:cs="Times New Roman"/>
        </w:rPr>
        <w:t>')</w:t>
      </w:r>
    </w:p>
    <w:p w14:paraId="4615D94E" w14:textId="77777777" w:rsidR="003A6063" w:rsidRPr="003A6063" w:rsidRDefault="003A6063" w:rsidP="003A6063">
      <w:pPr>
        <w:pStyle w:val="NoSpacing"/>
        <w:rPr>
          <w:rFonts w:ascii="Times New Roman" w:hAnsi="Times New Roman" w:cs="Times New Roman"/>
          <w:sz w:val="24"/>
          <w:szCs w:val="24"/>
        </w:rPr>
      </w:pPr>
    </w:p>
    <w:p w14:paraId="4F3E6192" w14:textId="11F8231C" w:rsidR="003A6063" w:rsidRPr="003A6063" w:rsidRDefault="003A6063" w:rsidP="003A6063">
      <w:pPr>
        <w:pStyle w:val="NoSpacing"/>
        <w:rPr>
          <w:rFonts w:ascii="Times New Roman" w:hAnsi="Times New Roman" w:cs="Times New Roman"/>
          <w:i/>
          <w:iCs/>
          <w:sz w:val="24"/>
          <w:szCs w:val="24"/>
        </w:rPr>
      </w:pPr>
      <w:r w:rsidRPr="003A6063">
        <w:rPr>
          <w:rFonts w:ascii="Times New Roman" w:hAnsi="Times New Roman" w:cs="Times New Roman"/>
          <w:i/>
          <w:iCs/>
          <w:sz w:val="24"/>
          <w:szCs w:val="24"/>
        </w:rPr>
        <w:t># Evaluate the estimates of annual maximum NDVI</w:t>
      </w:r>
      <w:r w:rsidR="008361F7">
        <w:rPr>
          <w:rFonts w:ascii="Times New Roman" w:hAnsi="Times New Roman" w:cs="Times New Roman"/>
          <w:i/>
          <w:iCs/>
          <w:sz w:val="24"/>
          <w:szCs w:val="24"/>
        </w:rPr>
        <w:t xml:space="preserve"> (Figure </w:t>
      </w:r>
      <w:r w:rsidR="008361F7" w:rsidRPr="008361F7">
        <w:rPr>
          <w:rFonts w:ascii="Times New Roman" w:hAnsi="Times New Roman" w:cs="Times New Roman"/>
          <w:i/>
          <w:iCs/>
          <w:sz w:val="24"/>
          <w:szCs w:val="24"/>
          <w:highlight w:val="yellow"/>
        </w:rPr>
        <w:t>XX</w:t>
      </w:r>
      <w:r w:rsidR="008361F7">
        <w:rPr>
          <w:rFonts w:ascii="Times New Roman" w:hAnsi="Times New Roman" w:cs="Times New Roman"/>
          <w:i/>
          <w:iCs/>
          <w:sz w:val="24"/>
          <w:szCs w:val="24"/>
        </w:rPr>
        <w:t>)</w:t>
      </w:r>
    </w:p>
    <w:p w14:paraId="27320EE2" w14:textId="31140BB2" w:rsidR="003A6063" w:rsidRPr="00E46970" w:rsidRDefault="003A6063" w:rsidP="003A6063">
      <w:pPr>
        <w:pStyle w:val="NoSpacing"/>
        <w:rPr>
          <w:rFonts w:ascii="Consolas" w:hAnsi="Consolas" w:cs="Times New Roman"/>
        </w:rPr>
      </w:pPr>
      <w:proofErr w:type="spellStart"/>
      <w:r w:rsidRPr="00E46970">
        <w:rPr>
          <w:rFonts w:ascii="Consolas" w:hAnsi="Consolas" w:cs="Times New Roman"/>
        </w:rPr>
        <w:t>lsat.eval.dt</w:t>
      </w:r>
      <w:proofErr w:type="spellEnd"/>
      <w:r w:rsidRPr="00E46970">
        <w:rPr>
          <w:rFonts w:ascii="Consolas" w:hAnsi="Consolas" w:cs="Times New Roman"/>
        </w:rPr>
        <w:t xml:space="preserve"> &lt;- </w:t>
      </w:r>
      <w:proofErr w:type="spellStart"/>
      <w:r w:rsidRPr="00E46970">
        <w:rPr>
          <w:rFonts w:ascii="Consolas" w:hAnsi="Consolas" w:cs="Times New Roman"/>
        </w:rPr>
        <w:t>lsat_evaluate_phenological_max</w:t>
      </w:r>
      <w:proofErr w:type="spellEnd"/>
      <w:r w:rsidRPr="00E46970">
        <w:rPr>
          <w:rFonts w:ascii="Consolas" w:hAnsi="Consolas" w:cs="Times New Roman"/>
        </w:rPr>
        <w:t>(</w:t>
      </w:r>
      <w:proofErr w:type="spellStart"/>
      <w:r w:rsidRPr="00E46970">
        <w:rPr>
          <w:rFonts w:ascii="Consolas" w:hAnsi="Consolas" w:cs="Times New Roman"/>
        </w:rPr>
        <w:t>lsat.pheno.dt</w:t>
      </w:r>
      <w:proofErr w:type="spellEnd"/>
      <w:r w:rsidRPr="00E46970">
        <w:rPr>
          <w:rFonts w:ascii="Consolas" w:hAnsi="Consolas" w:cs="Times New Roman"/>
        </w:rPr>
        <w:t xml:space="preserve">, </w:t>
      </w:r>
      <w:proofErr w:type="spellStart"/>
      <w:r w:rsidRPr="00E46970">
        <w:rPr>
          <w:rFonts w:ascii="Consolas" w:hAnsi="Consolas" w:cs="Times New Roman"/>
        </w:rPr>
        <w:t>si</w:t>
      </w:r>
      <w:proofErr w:type="spellEnd"/>
      <w:r w:rsidRPr="00E46970">
        <w:rPr>
          <w:rFonts w:ascii="Consolas" w:hAnsi="Consolas" w:cs="Times New Roman"/>
        </w:rPr>
        <w:t xml:space="preserve"> = '</w:t>
      </w:r>
      <w:proofErr w:type="spellStart"/>
      <w:r w:rsidRPr="00E46970">
        <w:rPr>
          <w:rFonts w:ascii="Consolas" w:hAnsi="Consolas" w:cs="Times New Roman"/>
        </w:rPr>
        <w:t>ndvi</w:t>
      </w:r>
      <w:proofErr w:type="spellEnd"/>
      <w:r w:rsidRPr="00E46970">
        <w:rPr>
          <w:rFonts w:ascii="Consolas" w:hAnsi="Consolas" w:cs="Times New Roman"/>
        </w:rPr>
        <w:t>')</w:t>
      </w:r>
    </w:p>
    <w:p w14:paraId="4671BCB5" w14:textId="690CE464" w:rsidR="003A6063" w:rsidRDefault="003A6063" w:rsidP="003A6063">
      <w:pPr>
        <w:pStyle w:val="NoSpacing"/>
        <w:rPr>
          <w:rFonts w:ascii="Times New Roman" w:hAnsi="Times New Roman" w:cs="Times New Roman"/>
          <w:sz w:val="24"/>
          <w:szCs w:val="24"/>
        </w:rPr>
      </w:pPr>
    </w:p>
    <w:p w14:paraId="2EA2B02A" w14:textId="0FBDE32C" w:rsidR="006370FB" w:rsidRDefault="006370FB" w:rsidP="003A6063">
      <w:pPr>
        <w:pStyle w:val="NoSpacing"/>
        <w:rPr>
          <w:rFonts w:ascii="Times New Roman" w:hAnsi="Times New Roman" w:cs="Times New Roman"/>
          <w:sz w:val="24"/>
          <w:szCs w:val="24"/>
        </w:rPr>
      </w:pPr>
      <w:r>
        <w:rPr>
          <w:noProof/>
        </w:rPr>
        <w:drawing>
          <wp:inline distT="0" distB="0" distL="0" distR="0" wp14:anchorId="219636AA" wp14:editId="6B75B81D">
            <wp:extent cx="5486400" cy="365760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253EF88" w14:textId="289F910B" w:rsidR="006370FB" w:rsidRDefault="006370FB" w:rsidP="003A6063">
      <w:pPr>
        <w:pStyle w:val="NoSpacing"/>
        <w:rPr>
          <w:rFonts w:ascii="Times New Roman" w:hAnsi="Times New Roman" w:cs="Times New Roman"/>
          <w:sz w:val="24"/>
          <w:szCs w:val="24"/>
        </w:rPr>
      </w:pPr>
      <w:r>
        <w:rPr>
          <w:rFonts w:ascii="Times New Roman" w:hAnsi="Times New Roman" w:cs="Times New Roman"/>
          <w:sz w:val="24"/>
          <w:szCs w:val="24"/>
        </w:rPr>
        <w:t xml:space="preserve">Figure </w:t>
      </w:r>
      <w:r w:rsidRPr="006370FB">
        <w:rPr>
          <w:rFonts w:ascii="Times New Roman" w:hAnsi="Times New Roman" w:cs="Times New Roman"/>
          <w:sz w:val="24"/>
          <w:szCs w:val="24"/>
          <w:highlight w:val="yellow"/>
        </w:rPr>
        <w:t>XX</w:t>
      </w:r>
      <w:r>
        <w:rPr>
          <w:rFonts w:ascii="Times New Roman" w:hAnsi="Times New Roman" w:cs="Times New Roman"/>
          <w:sz w:val="24"/>
          <w:szCs w:val="24"/>
        </w:rPr>
        <w:t>. Summary of how raw and modeled estimates of NDVI</w:t>
      </w:r>
      <w:r w:rsidRPr="00C409DA">
        <w:rPr>
          <w:rFonts w:ascii="Times New Roman" w:hAnsi="Times New Roman" w:cs="Times New Roman"/>
          <w:sz w:val="24"/>
          <w:szCs w:val="24"/>
          <w:vertAlign w:val="subscript"/>
        </w:rPr>
        <w:t>max</w:t>
      </w:r>
      <w:r>
        <w:rPr>
          <w:rFonts w:ascii="Times New Roman" w:hAnsi="Times New Roman" w:cs="Times New Roman"/>
          <w:sz w:val="24"/>
          <w:szCs w:val="24"/>
        </w:rPr>
        <w:t xml:space="preserve"> vary with the number of Landsat satellite observations that are available in a given growing season</w:t>
      </w:r>
      <w:r w:rsidR="00C409DA">
        <w:rPr>
          <w:rFonts w:ascii="Times New Roman" w:hAnsi="Times New Roman" w:cs="Times New Roman"/>
          <w:sz w:val="24"/>
          <w:szCs w:val="24"/>
        </w:rPr>
        <w:t>. When only one or two observations are available</w:t>
      </w:r>
      <w:r w:rsidR="00021EA0">
        <w:rPr>
          <w:rFonts w:ascii="Times New Roman" w:hAnsi="Times New Roman" w:cs="Times New Roman"/>
          <w:sz w:val="24"/>
          <w:szCs w:val="24"/>
        </w:rPr>
        <w:t xml:space="preserve"> from a growing season</w:t>
      </w:r>
      <w:r w:rsidR="00C409DA">
        <w:rPr>
          <w:rFonts w:ascii="Times New Roman" w:hAnsi="Times New Roman" w:cs="Times New Roman"/>
          <w:sz w:val="24"/>
          <w:szCs w:val="24"/>
        </w:rPr>
        <w:t>, then NDVI</w:t>
      </w:r>
      <w:r w:rsidR="00C409DA" w:rsidRPr="00C409DA">
        <w:rPr>
          <w:rFonts w:ascii="Times New Roman" w:hAnsi="Times New Roman" w:cs="Times New Roman"/>
          <w:sz w:val="24"/>
          <w:szCs w:val="24"/>
          <w:vertAlign w:val="subscript"/>
        </w:rPr>
        <w:t>max</w:t>
      </w:r>
      <w:r w:rsidR="00C409DA">
        <w:rPr>
          <w:rFonts w:ascii="Times New Roman" w:hAnsi="Times New Roman" w:cs="Times New Roman"/>
          <w:sz w:val="24"/>
          <w:szCs w:val="24"/>
        </w:rPr>
        <w:t xml:space="preserve"> </w:t>
      </w:r>
      <w:r w:rsidR="00021EA0">
        <w:rPr>
          <w:rFonts w:ascii="Times New Roman" w:hAnsi="Times New Roman" w:cs="Times New Roman"/>
          <w:sz w:val="24"/>
          <w:szCs w:val="24"/>
        </w:rPr>
        <w:t xml:space="preserve">tends to be </w:t>
      </w:r>
      <w:r w:rsidR="00C409DA">
        <w:rPr>
          <w:rFonts w:ascii="Times New Roman" w:hAnsi="Times New Roman" w:cs="Times New Roman"/>
          <w:sz w:val="24"/>
          <w:szCs w:val="24"/>
        </w:rPr>
        <w:t xml:space="preserve">systematically underestimated using raw </w:t>
      </w:r>
      <w:r w:rsidR="00021EA0">
        <w:rPr>
          <w:rFonts w:ascii="Times New Roman" w:hAnsi="Times New Roman" w:cs="Times New Roman"/>
          <w:sz w:val="24"/>
          <w:szCs w:val="24"/>
        </w:rPr>
        <w:t xml:space="preserve">data </w:t>
      </w:r>
      <w:r w:rsidR="00C409DA">
        <w:rPr>
          <w:rFonts w:ascii="Times New Roman" w:hAnsi="Times New Roman" w:cs="Times New Roman"/>
          <w:sz w:val="24"/>
          <w:szCs w:val="24"/>
        </w:rPr>
        <w:t xml:space="preserve">but not when using </w:t>
      </w:r>
      <w:r w:rsidR="00021EA0">
        <w:rPr>
          <w:rFonts w:ascii="Times New Roman" w:hAnsi="Times New Roman" w:cs="Times New Roman"/>
          <w:sz w:val="24"/>
          <w:szCs w:val="24"/>
        </w:rPr>
        <w:t xml:space="preserve">phenologically </w:t>
      </w:r>
      <w:r w:rsidR="00C409DA">
        <w:rPr>
          <w:rFonts w:ascii="Times New Roman" w:hAnsi="Times New Roman" w:cs="Times New Roman"/>
          <w:sz w:val="24"/>
          <w:szCs w:val="24"/>
        </w:rPr>
        <w:t>modeled</w:t>
      </w:r>
      <w:r w:rsidR="00021EA0">
        <w:rPr>
          <w:rFonts w:ascii="Times New Roman" w:hAnsi="Times New Roman" w:cs="Times New Roman"/>
          <w:sz w:val="24"/>
          <w:szCs w:val="24"/>
        </w:rPr>
        <w:t xml:space="preserve">. </w:t>
      </w:r>
    </w:p>
    <w:p w14:paraId="4C072369" w14:textId="480D92B6" w:rsidR="006370FB" w:rsidRDefault="006370FB" w:rsidP="003A6063">
      <w:pPr>
        <w:pStyle w:val="NoSpacing"/>
        <w:rPr>
          <w:rFonts w:ascii="Times New Roman" w:hAnsi="Times New Roman" w:cs="Times New Roman"/>
          <w:sz w:val="24"/>
          <w:szCs w:val="24"/>
        </w:rPr>
      </w:pPr>
    </w:p>
    <w:p w14:paraId="722F74EA" w14:textId="4E942EFE" w:rsidR="003C7D0B" w:rsidRDefault="003C7D0B" w:rsidP="003C7D0B">
      <w:pPr>
        <w:pStyle w:val="Heading2"/>
      </w:pPr>
      <w:r>
        <w:lastRenderedPageBreak/>
        <w:t>Part 3: Analyze vegetation greenness time series</w:t>
      </w:r>
    </w:p>
    <w:p w14:paraId="4BC225C3" w14:textId="77777777" w:rsidR="003C7D0B" w:rsidRPr="003A6063" w:rsidRDefault="003C7D0B" w:rsidP="003A6063">
      <w:pPr>
        <w:pStyle w:val="NoSpacing"/>
        <w:rPr>
          <w:rFonts w:ascii="Times New Roman" w:hAnsi="Times New Roman" w:cs="Times New Roman"/>
          <w:sz w:val="24"/>
          <w:szCs w:val="24"/>
        </w:rPr>
      </w:pPr>
    </w:p>
    <w:p w14:paraId="146145F8" w14:textId="774CFAD2" w:rsidR="003A6063" w:rsidRPr="00EF290A" w:rsidRDefault="003A6063" w:rsidP="003A6063">
      <w:pPr>
        <w:pStyle w:val="NoSpacing"/>
        <w:rPr>
          <w:rFonts w:ascii="Times New Roman" w:hAnsi="Times New Roman" w:cs="Times New Roman"/>
          <w:i/>
          <w:iCs/>
          <w:sz w:val="24"/>
          <w:szCs w:val="24"/>
        </w:rPr>
      </w:pPr>
      <w:r w:rsidRPr="00EF290A">
        <w:rPr>
          <w:rFonts w:ascii="Times New Roman" w:hAnsi="Times New Roman" w:cs="Times New Roman"/>
          <w:i/>
          <w:iCs/>
          <w:sz w:val="24"/>
          <w:szCs w:val="24"/>
        </w:rPr>
        <w:t xml:space="preserve"># </w:t>
      </w:r>
      <w:r w:rsidR="00EF290A" w:rsidRPr="00EF290A">
        <w:rPr>
          <w:rFonts w:ascii="Times New Roman" w:hAnsi="Times New Roman" w:cs="Times New Roman"/>
          <w:i/>
          <w:iCs/>
          <w:sz w:val="24"/>
          <w:szCs w:val="24"/>
        </w:rPr>
        <w:t>C</w:t>
      </w:r>
      <w:r w:rsidRPr="00EF290A">
        <w:rPr>
          <w:rFonts w:ascii="Times New Roman" w:hAnsi="Times New Roman" w:cs="Times New Roman"/>
          <w:i/>
          <w:iCs/>
          <w:sz w:val="24"/>
          <w:szCs w:val="24"/>
        </w:rPr>
        <w:t>ompute temporal trend in NDVImax</w:t>
      </w:r>
      <w:r w:rsidR="00EF290A">
        <w:rPr>
          <w:rFonts w:ascii="Times New Roman" w:hAnsi="Times New Roman" w:cs="Times New Roman"/>
          <w:i/>
          <w:iCs/>
          <w:sz w:val="24"/>
          <w:szCs w:val="24"/>
        </w:rPr>
        <w:t xml:space="preserve"> (Figure </w:t>
      </w:r>
      <w:r w:rsidR="00EF290A" w:rsidRPr="00EF290A">
        <w:rPr>
          <w:rFonts w:ascii="Times New Roman" w:hAnsi="Times New Roman" w:cs="Times New Roman"/>
          <w:i/>
          <w:iCs/>
          <w:sz w:val="24"/>
          <w:szCs w:val="24"/>
          <w:highlight w:val="yellow"/>
        </w:rPr>
        <w:t>XX</w:t>
      </w:r>
      <w:r w:rsidR="00EF290A">
        <w:rPr>
          <w:rFonts w:ascii="Times New Roman" w:hAnsi="Times New Roman" w:cs="Times New Roman"/>
          <w:i/>
          <w:iCs/>
          <w:sz w:val="24"/>
          <w:szCs w:val="24"/>
        </w:rPr>
        <w:t>)</w:t>
      </w:r>
    </w:p>
    <w:p w14:paraId="72C6093E" w14:textId="2F16BEA8" w:rsidR="003A6063" w:rsidRPr="00E46970" w:rsidRDefault="003A6063" w:rsidP="003A6063">
      <w:pPr>
        <w:pStyle w:val="NoSpacing"/>
        <w:rPr>
          <w:rFonts w:ascii="Consolas" w:hAnsi="Consolas" w:cs="Times New Roman"/>
        </w:rPr>
      </w:pPr>
      <w:proofErr w:type="spellStart"/>
      <w:r w:rsidRPr="00E46970">
        <w:rPr>
          <w:rFonts w:ascii="Consolas" w:hAnsi="Consolas" w:cs="Times New Roman"/>
        </w:rPr>
        <w:t>lsat.trend.dt</w:t>
      </w:r>
      <w:proofErr w:type="spellEnd"/>
      <w:r w:rsidRPr="00E46970">
        <w:rPr>
          <w:rFonts w:ascii="Consolas" w:hAnsi="Consolas" w:cs="Times New Roman"/>
        </w:rPr>
        <w:t xml:space="preserve"> &lt;- </w:t>
      </w:r>
      <w:proofErr w:type="spellStart"/>
      <w:r w:rsidRPr="00E46970">
        <w:rPr>
          <w:rFonts w:ascii="Consolas" w:hAnsi="Consolas" w:cs="Times New Roman"/>
        </w:rPr>
        <w:t>lsat_calc_trend</w:t>
      </w:r>
      <w:proofErr w:type="spellEnd"/>
      <w:r w:rsidRPr="00E46970">
        <w:rPr>
          <w:rFonts w:ascii="Consolas" w:hAnsi="Consolas" w:cs="Times New Roman"/>
        </w:rPr>
        <w:t>(</w:t>
      </w:r>
      <w:proofErr w:type="spellStart"/>
      <w:r w:rsidRPr="00E46970">
        <w:rPr>
          <w:rFonts w:ascii="Consolas" w:hAnsi="Consolas" w:cs="Times New Roman"/>
        </w:rPr>
        <w:t>lsat.gs.dt</w:t>
      </w:r>
      <w:proofErr w:type="spellEnd"/>
      <w:r w:rsidRPr="00E46970">
        <w:rPr>
          <w:rFonts w:ascii="Consolas" w:hAnsi="Consolas" w:cs="Times New Roman"/>
        </w:rPr>
        <w:t xml:space="preserve">, </w:t>
      </w:r>
      <w:proofErr w:type="spellStart"/>
      <w:r w:rsidRPr="00E46970">
        <w:rPr>
          <w:rFonts w:ascii="Consolas" w:hAnsi="Consolas" w:cs="Times New Roman"/>
        </w:rPr>
        <w:t>si</w:t>
      </w:r>
      <w:proofErr w:type="spellEnd"/>
      <w:r w:rsidRPr="00E46970">
        <w:rPr>
          <w:rFonts w:ascii="Consolas" w:hAnsi="Consolas" w:cs="Times New Roman"/>
        </w:rPr>
        <w:t xml:space="preserve"> = '</w:t>
      </w:r>
      <w:proofErr w:type="spellStart"/>
      <w:r w:rsidRPr="00E46970">
        <w:rPr>
          <w:rFonts w:ascii="Consolas" w:hAnsi="Consolas" w:cs="Times New Roman"/>
        </w:rPr>
        <w:t>ndvi.max</w:t>
      </w:r>
      <w:proofErr w:type="spellEnd"/>
      <w:r w:rsidRPr="00E46970">
        <w:rPr>
          <w:rFonts w:ascii="Consolas" w:hAnsi="Consolas" w:cs="Times New Roman"/>
        </w:rPr>
        <w:t xml:space="preserve">', </w:t>
      </w:r>
      <w:proofErr w:type="spellStart"/>
      <w:r w:rsidRPr="00E46970">
        <w:rPr>
          <w:rFonts w:ascii="Consolas" w:hAnsi="Consolas" w:cs="Times New Roman"/>
        </w:rPr>
        <w:t>yrs</w:t>
      </w:r>
      <w:proofErr w:type="spellEnd"/>
      <w:r w:rsidR="00E46970">
        <w:rPr>
          <w:rFonts w:ascii="Consolas" w:hAnsi="Consolas" w:cs="Times New Roman"/>
        </w:rPr>
        <w:t xml:space="preserve"> </w:t>
      </w:r>
      <w:r w:rsidRPr="00E46970">
        <w:rPr>
          <w:rFonts w:ascii="Consolas" w:hAnsi="Consolas" w:cs="Times New Roman"/>
        </w:rPr>
        <w:t>=2000:2020)</w:t>
      </w:r>
    </w:p>
    <w:p w14:paraId="325D7AAC" w14:textId="77777777" w:rsidR="003A6063" w:rsidRPr="003A6063" w:rsidRDefault="003A6063" w:rsidP="003A6063">
      <w:pPr>
        <w:pStyle w:val="NoSpacing"/>
        <w:rPr>
          <w:rFonts w:ascii="Times New Roman" w:hAnsi="Times New Roman" w:cs="Times New Roman"/>
          <w:sz w:val="24"/>
          <w:szCs w:val="24"/>
        </w:rPr>
      </w:pPr>
    </w:p>
    <w:p w14:paraId="78B6A63B" w14:textId="03F22327" w:rsidR="00941058" w:rsidRDefault="00FB6DC3" w:rsidP="008A44EA">
      <w:pPr>
        <w:pStyle w:val="NoSpacing"/>
        <w:rPr>
          <w:rFonts w:ascii="Consolas" w:hAnsi="Consolas" w:cs="Times New Roman"/>
          <w:sz w:val="24"/>
          <w:szCs w:val="24"/>
        </w:rPr>
      </w:pPr>
      <w:r>
        <w:rPr>
          <w:noProof/>
        </w:rPr>
        <w:drawing>
          <wp:inline distT="0" distB="0" distL="0" distR="0" wp14:anchorId="5CABF4F2" wp14:editId="156780F4">
            <wp:extent cx="5486400" cy="27432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7B3B3B39" w14:textId="40E49C13" w:rsidR="00FB6DC3" w:rsidRDefault="00FB6DC3" w:rsidP="008A44EA">
      <w:pPr>
        <w:pStyle w:val="NoSpacing"/>
        <w:rPr>
          <w:rFonts w:ascii="Times New Roman" w:hAnsi="Times New Roman" w:cs="Times New Roman"/>
          <w:sz w:val="24"/>
          <w:szCs w:val="24"/>
        </w:rPr>
      </w:pPr>
      <w:r w:rsidRPr="00FB6DC3">
        <w:rPr>
          <w:rFonts w:ascii="Times New Roman" w:hAnsi="Times New Roman" w:cs="Times New Roman"/>
          <w:sz w:val="24"/>
          <w:szCs w:val="24"/>
        </w:rPr>
        <w:t xml:space="preserve">Figure </w:t>
      </w:r>
      <w:r w:rsidRPr="00FB6DC3">
        <w:rPr>
          <w:rFonts w:ascii="Times New Roman" w:hAnsi="Times New Roman" w:cs="Times New Roman"/>
          <w:sz w:val="24"/>
          <w:szCs w:val="24"/>
          <w:highlight w:val="yellow"/>
        </w:rPr>
        <w:t>XX</w:t>
      </w:r>
      <w:r>
        <w:rPr>
          <w:rFonts w:ascii="Times New Roman" w:hAnsi="Times New Roman" w:cs="Times New Roman"/>
          <w:sz w:val="24"/>
          <w:szCs w:val="24"/>
        </w:rPr>
        <w:t>. Distribution of total percent change in NDVI</w:t>
      </w:r>
      <w:r w:rsidRPr="00FB6DC3">
        <w:rPr>
          <w:rFonts w:ascii="Times New Roman" w:hAnsi="Times New Roman" w:cs="Times New Roman"/>
          <w:sz w:val="24"/>
          <w:szCs w:val="24"/>
          <w:vertAlign w:val="subscript"/>
        </w:rPr>
        <w:t>max</w:t>
      </w:r>
      <w:r>
        <w:rPr>
          <w:rFonts w:ascii="Times New Roman" w:hAnsi="Times New Roman" w:cs="Times New Roman"/>
          <w:sz w:val="24"/>
          <w:szCs w:val="24"/>
        </w:rPr>
        <w:t xml:space="preserve"> from 2000 to 2020 among sample locations in </w:t>
      </w:r>
      <w:r w:rsidRPr="00FB6DC3">
        <w:rPr>
          <w:rFonts w:ascii="Times New Roman" w:hAnsi="Times New Roman" w:cs="Times New Roman"/>
          <w:sz w:val="24"/>
          <w:szCs w:val="24"/>
        </w:rPr>
        <w:t xml:space="preserve">the study area on </w:t>
      </w:r>
      <w:proofErr w:type="spellStart"/>
      <w:r w:rsidRPr="00FB6DC3">
        <w:rPr>
          <w:rFonts w:ascii="Times New Roman" w:hAnsi="Times New Roman" w:cs="Times New Roman"/>
          <w:sz w:val="24"/>
          <w:szCs w:val="24"/>
        </w:rPr>
        <w:t>Disko</w:t>
      </w:r>
      <w:proofErr w:type="spellEnd"/>
      <w:r w:rsidRPr="00FB6DC3">
        <w:rPr>
          <w:rFonts w:ascii="Times New Roman" w:hAnsi="Times New Roman" w:cs="Times New Roman"/>
          <w:sz w:val="24"/>
          <w:szCs w:val="24"/>
        </w:rPr>
        <w:t xml:space="preserve"> Island</w:t>
      </w:r>
      <w:r>
        <w:rPr>
          <w:rFonts w:ascii="Times New Roman" w:hAnsi="Times New Roman" w:cs="Times New Roman"/>
          <w:sz w:val="24"/>
          <w:szCs w:val="24"/>
        </w:rPr>
        <w:t xml:space="preserve">. </w:t>
      </w:r>
    </w:p>
    <w:p w14:paraId="1D444977" w14:textId="77777777" w:rsidR="00397810" w:rsidRPr="00FB6DC3" w:rsidRDefault="00397810" w:rsidP="008A44EA">
      <w:pPr>
        <w:pStyle w:val="NoSpacing"/>
        <w:rPr>
          <w:rFonts w:ascii="Times New Roman" w:hAnsi="Times New Roman" w:cs="Times New Roman"/>
          <w:sz w:val="24"/>
          <w:szCs w:val="24"/>
        </w:rPr>
      </w:pPr>
    </w:p>
    <w:p w14:paraId="32DB24FB" w14:textId="77777777" w:rsidR="00B33ACC" w:rsidRDefault="00B33ACC" w:rsidP="00F751FB">
      <w:pPr>
        <w:pStyle w:val="NoSpacing"/>
        <w:rPr>
          <w:rFonts w:ascii="Times New Roman" w:hAnsi="Times New Roman" w:cs="Times New Roman"/>
          <w:sz w:val="24"/>
          <w:szCs w:val="24"/>
        </w:rPr>
      </w:pPr>
    </w:p>
    <w:p w14:paraId="4E8BE7B4" w14:textId="59F9AF52" w:rsidR="00BE49FA" w:rsidRDefault="006264F9" w:rsidP="00154C6C">
      <w:pPr>
        <w:pStyle w:val="Heading1"/>
      </w:pPr>
      <w:r>
        <w:t>Conclusion</w:t>
      </w:r>
    </w:p>
    <w:p w14:paraId="5AC7C22A" w14:textId="708E3468" w:rsidR="006264F9" w:rsidRDefault="00154C6C" w:rsidP="00F751FB">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lsatTS </w:t>
      </w:r>
      <w:r>
        <w:rPr>
          <w:rFonts w:ascii="Times New Roman" w:hAnsi="Times New Roman" w:cs="Times New Roman"/>
          <w:sz w:val="24"/>
          <w:szCs w:val="24"/>
        </w:rPr>
        <w:t>package for R facilitates extracting</w:t>
      </w:r>
      <w:r w:rsidR="0048413F">
        <w:rPr>
          <w:rFonts w:ascii="Times New Roman" w:hAnsi="Times New Roman" w:cs="Times New Roman"/>
          <w:sz w:val="24"/>
          <w:szCs w:val="24"/>
        </w:rPr>
        <w:t xml:space="preserve"> and </w:t>
      </w:r>
      <w:r>
        <w:rPr>
          <w:rFonts w:ascii="Times New Roman" w:hAnsi="Times New Roman" w:cs="Times New Roman"/>
          <w:sz w:val="24"/>
          <w:szCs w:val="24"/>
        </w:rPr>
        <w:t xml:space="preserve">processing </w:t>
      </w:r>
      <w:r w:rsidR="0048413F">
        <w:rPr>
          <w:rFonts w:ascii="Times New Roman" w:hAnsi="Times New Roman" w:cs="Times New Roman"/>
          <w:sz w:val="24"/>
          <w:szCs w:val="24"/>
        </w:rPr>
        <w:t xml:space="preserve">Landsat </w:t>
      </w:r>
      <w:r>
        <w:rPr>
          <w:rFonts w:ascii="Times New Roman" w:hAnsi="Times New Roman" w:cs="Times New Roman"/>
          <w:sz w:val="24"/>
          <w:szCs w:val="24"/>
        </w:rPr>
        <w:t xml:space="preserve">surface reflectance </w:t>
      </w:r>
      <w:r w:rsidR="0048413F">
        <w:rPr>
          <w:rFonts w:ascii="Times New Roman" w:hAnsi="Times New Roman" w:cs="Times New Roman"/>
          <w:sz w:val="24"/>
          <w:szCs w:val="24"/>
        </w:rPr>
        <w:t>time series, as well as generating and analyzing derived metrics of vegetation greenness and other spectral indices.</w:t>
      </w:r>
      <w:r w:rsidR="00FB5579">
        <w:rPr>
          <w:rFonts w:ascii="Times New Roman" w:hAnsi="Times New Roman" w:cs="Times New Roman"/>
          <w:sz w:val="24"/>
          <w:szCs w:val="24"/>
        </w:rPr>
        <w:t xml:space="preserve"> </w:t>
      </w:r>
      <w:r w:rsidR="0048413F">
        <w:rPr>
          <w:rFonts w:ascii="Times New Roman" w:hAnsi="Times New Roman" w:cs="Times New Roman"/>
          <w:sz w:val="24"/>
          <w:szCs w:val="24"/>
        </w:rPr>
        <w:t xml:space="preserve">We demonstrate functionality of this software by analyzing changes in vegetation greenness across a tundra landscape on </w:t>
      </w:r>
      <w:proofErr w:type="spellStart"/>
      <w:r w:rsidR="0048413F">
        <w:rPr>
          <w:rFonts w:ascii="Times New Roman" w:hAnsi="Times New Roman" w:cs="Times New Roman"/>
          <w:sz w:val="24"/>
          <w:szCs w:val="24"/>
        </w:rPr>
        <w:t>Disko</w:t>
      </w:r>
      <w:proofErr w:type="spellEnd"/>
      <w:r w:rsidR="0048413F">
        <w:rPr>
          <w:rFonts w:ascii="Times New Roman" w:hAnsi="Times New Roman" w:cs="Times New Roman"/>
          <w:sz w:val="24"/>
          <w:szCs w:val="24"/>
        </w:rPr>
        <w:t xml:space="preserve"> Island but underscore these tools are also well suited for sample-based analyses of large geographic regions, such as the Arctic tundra biome.</w:t>
      </w:r>
      <w:r w:rsidR="00FB5579">
        <w:rPr>
          <w:rFonts w:ascii="Times New Roman" w:hAnsi="Times New Roman" w:cs="Times New Roman"/>
          <w:sz w:val="24"/>
          <w:szCs w:val="24"/>
        </w:rPr>
        <w:t xml:space="preserve"> </w:t>
      </w:r>
      <w:r w:rsidRPr="00154C6C">
        <w:rPr>
          <w:rFonts w:ascii="Times New Roman" w:hAnsi="Times New Roman" w:cs="Times New Roman"/>
          <w:sz w:val="24"/>
          <w:szCs w:val="24"/>
        </w:rPr>
        <w:t xml:space="preserve">Overall, this software provides a suite of functions to enable broader use of Landsat satellite data for </w:t>
      </w:r>
      <w:r w:rsidR="00FB5579">
        <w:rPr>
          <w:rFonts w:ascii="Times New Roman" w:hAnsi="Times New Roman" w:cs="Times New Roman"/>
          <w:sz w:val="24"/>
          <w:szCs w:val="24"/>
        </w:rPr>
        <w:t xml:space="preserve">local to global </w:t>
      </w:r>
      <w:r w:rsidRPr="00154C6C">
        <w:rPr>
          <w:rFonts w:ascii="Times New Roman" w:hAnsi="Times New Roman" w:cs="Times New Roman"/>
          <w:sz w:val="24"/>
          <w:szCs w:val="24"/>
        </w:rPr>
        <w:t>assessment and monitoring of vegetation greenness over the past four decades</w:t>
      </w:r>
      <w:r w:rsidR="00FB5579">
        <w:rPr>
          <w:rFonts w:ascii="Times New Roman" w:hAnsi="Times New Roman" w:cs="Times New Roman"/>
          <w:sz w:val="24"/>
          <w:szCs w:val="24"/>
        </w:rPr>
        <w:t xml:space="preserve">. </w:t>
      </w:r>
    </w:p>
    <w:p w14:paraId="4BF28172" w14:textId="77777777" w:rsidR="006264F9" w:rsidRDefault="006264F9" w:rsidP="00F751FB">
      <w:pPr>
        <w:pStyle w:val="NoSpacing"/>
        <w:rPr>
          <w:rFonts w:ascii="Times New Roman" w:hAnsi="Times New Roman" w:cs="Times New Roman"/>
          <w:sz w:val="24"/>
          <w:szCs w:val="24"/>
        </w:rPr>
      </w:pPr>
    </w:p>
    <w:p w14:paraId="69B968FC" w14:textId="77777777" w:rsidR="00D8312E" w:rsidRDefault="00BE49FA" w:rsidP="00C81F1B">
      <w:pPr>
        <w:pStyle w:val="Heading1"/>
      </w:pPr>
      <w:r w:rsidRPr="00BE49FA">
        <w:t>Literature cited</w:t>
      </w:r>
    </w:p>
    <w:p w14:paraId="00322A15" w14:textId="77777777" w:rsidR="00D8312E" w:rsidRDefault="00D8312E" w:rsidP="00C81F1B">
      <w:pPr>
        <w:pStyle w:val="Heading1"/>
      </w:pPr>
    </w:p>
    <w:p w14:paraId="225A9158" w14:textId="77777777" w:rsidR="00B8433F" w:rsidRPr="00B8433F" w:rsidRDefault="00D8312E" w:rsidP="00B8433F">
      <w:pPr>
        <w:pStyle w:val="EndNoteBibliography"/>
        <w:spacing w:after="0"/>
        <w:ind w:left="720" w:hanging="720"/>
      </w:pPr>
      <w:r>
        <w:fldChar w:fldCharType="begin"/>
      </w:r>
      <w:r>
        <w:instrText xml:space="preserve"> ADDIN EN.REFLIST </w:instrText>
      </w:r>
      <w:r>
        <w:fldChar w:fldCharType="separate"/>
      </w:r>
      <w:r w:rsidR="00B8433F" w:rsidRPr="00B8433F">
        <w:t xml:space="preserve">Aybar, C., Q. Wu, L. Bautista, R. Yali, and A. Barja. 2020. rgee: An R package for interacting with Google Earth Engine. Journal of Open Source Software </w:t>
      </w:r>
      <w:r w:rsidR="00B8433F" w:rsidRPr="00B8433F">
        <w:rPr>
          <w:b/>
        </w:rPr>
        <w:t>5</w:t>
      </w:r>
      <w:r w:rsidR="00B8433F" w:rsidRPr="00B8433F">
        <w:t>:2272.</w:t>
      </w:r>
    </w:p>
    <w:p w14:paraId="1DE8CDBF" w14:textId="77777777" w:rsidR="00B8433F" w:rsidRPr="00B8433F" w:rsidRDefault="00B8433F" w:rsidP="00B8433F">
      <w:pPr>
        <w:pStyle w:val="EndNoteBibliography"/>
        <w:ind w:left="720" w:hanging="720"/>
      </w:pPr>
      <w:r w:rsidRPr="00B8433F">
        <w:t xml:space="preserve">Badgley, G., C. B. Field, and J. A. Berry. 2017. Canopy near-infrared reflectance and terrestrial photosynthesis. Science Advances </w:t>
      </w:r>
      <w:r w:rsidRPr="00B8433F">
        <w:rPr>
          <w:b/>
        </w:rPr>
        <w:t>3</w:t>
      </w:r>
      <w:r w:rsidRPr="00B8433F">
        <w:t>:e1602244</w:t>
      </w:r>
    </w:p>
    <w:p w14:paraId="6C308FEB" w14:textId="77777777" w:rsidR="00B8433F" w:rsidRPr="00B8433F" w:rsidRDefault="00B8433F" w:rsidP="00B8433F">
      <w:pPr>
        <w:pStyle w:val="EndNoteBibliography"/>
        <w:spacing w:after="0"/>
      </w:pPr>
    </w:p>
    <w:p w14:paraId="1BF50FA8" w14:textId="77777777" w:rsidR="00B8433F" w:rsidRPr="00B8433F" w:rsidRDefault="00B8433F" w:rsidP="00B8433F">
      <w:pPr>
        <w:pStyle w:val="EndNoteBibliography"/>
        <w:spacing w:after="0"/>
        <w:ind w:left="720" w:hanging="720"/>
      </w:pPr>
      <w:r w:rsidRPr="00B8433F">
        <w:t>Berner, L. T., and S. J. Goetz. In Review. Vegetation greenness trends consistent with a boreal forest biome shift.</w:t>
      </w:r>
    </w:p>
    <w:p w14:paraId="411CF61A" w14:textId="77777777" w:rsidR="00B8433F" w:rsidRPr="00B8433F" w:rsidRDefault="00B8433F" w:rsidP="00B8433F">
      <w:pPr>
        <w:pStyle w:val="EndNoteBibliography"/>
        <w:spacing w:after="0"/>
        <w:ind w:left="720" w:hanging="720"/>
      </w:pPr>
      <w:r w:rsidRPr="00B8433F">
        <w:lastRenderedPageBreak/>
        <w:t xml:space="preserve">Berner, L. T., P. Jantz, K. D. Tape, and S. J. Goetz. 2018. Tundra plant aboveground biomass and shrub dominance mapped across the North Slope of Alaska. Environmental Research Letters </w:t>
      </w:r>
      <w:r w:rsidRPr="00B8433F">
        <w:rPr>
          <w:b/>
        </w:rPr>
        <w:t>13</w:t>
      </w:r>
      <w:r w:rsidRPr="00B8433F">
        <w:t>:035002.</w:t>
      </w:r>
    </w:p>
    <w:p w14:paraId="74F589D6" w14:textId="77777777" w:rsidR="00B8433F" w:rsidRPr="00B8433F" w:rsidRDefault="00B8433F" w:rsidP="00B8433F">
      <w:pPr>
        <w:pStyle w:val="EndNoteBibliography"/>
        <w:spacing w:after="0"/>
        <w:ind w:left="720" w:hanging="720"/>
      </w:pPr>
      <w:r w:rsidRPr="00B8433F">
        <w:t xml:space="preserve">Berner, L. T., R. Massey, P. Jantz, B. C. Forbes, M. Macias-Fauria, I. H. Myers-Smith, T. Kumpula, G. Gauthier, L. Andreu-Hayles, B. Gaglioti, P. J. Burns, P. Zetterberg, R. D'Arrigo, and S. J. Goetz. 2020. Summer warming explains widespread but not uniform greening in the Arctic tundra biome. Nature communications </w:t>
      </w:r>
      <w:r w:rsidRPr="00B8433F">
        <w:rPr>
          <w:b/>
        </w:rPr>
        <w:t>11</w:t>
      </w:r>
      <w:r w:rsidRPr="00B8433F">
        <w:t>:4621.</w:t>
      </w:r>
    </w:p>
    <w:p w14:paraId="65DA37DF" w14:textId="77777777" w:rsidR="00B8433F" w:rsidRPr="00B8433F" w:rsidRDefault="00B8433F" w:rsidP="00B8433F">
      <w:pPr>
        <w:pStyle w:val="EndNoteBibliography"/>
        <w:spacing w:after="0"/>
        <w:ind w:left="720" w:hanging="720"/>
      </w:pPr>
      <w:r w:rsidRPr="00B8433F">
        <w:t xml:space="preserve">Boyd, M. A., L. T. Berner, P. Doak, S. J. Goetz, B. M. Rogers, D. Wagner, X. J. Walker, and M. C. Mack. 2019. Impacts of climate and insect herbivory on productivity and physiology of trembling aspen (Populus tremuloides) in Alaskan boreal forests. Environmental Research Letters </w:t>
      </w:r>
      <w:r w:rsidRPr="00B8433F">
        <w:rPr>
          <w:b/>
        </w:rPr>
        <w:t>14</w:t>
      </w:r>
      <w:r w:rsidRPr="00B8433F">
        <w:t>:085010.</w:t>
      </w:r>
    </w:p>
    <w:p w14:paraId="4F47F992" w14:textId="77777777" w:rsidR="00B8433F" w:rsidRPr="00B8433F" w:rsidRDefault="00B8433F" w:rsidP="00B8433F">
      <w:pPr>
        <w:pStyle w:val="EndNoteBibliography"/>
        <w:spacing w:after="0"/>
        <w:ind w:left="720" w:hanging="720"/>
      </w:pPr>
      <w:r w:rsidRPr="00B8433F">
        <w:t xml:space="preserve">Boyd, M. A., L. T. Berner, A. C. Foster, S. J. Goetz, B. M. Rogers, X. J. Walker, and M. C. Mack. 2021. Historic declines in growth portend trembling aspen death during a contemporary leaf miner outbreak in Alaska. Ecosphere </w:t>
      </w:r>
      <w:r w:rsidRPr="00B8433F">
        <w:rPr>
          <w:b/>
        </w:rPr>
        <w:t>12</w:t>
      </w:r>
      <w:r w:rsidRPr="00B8433F">
        <w:t>:e03569.</w:t>
      </w:r>
    </w:p>
    <w:p w14:paraId="0514A7EB" w14:textId="760F4FA7" w:rsidR="00B8433F" w:rsidRPr="00B8433F" w:rsidRDefault="00B8433F" w:rsidP="00B8433F">
      <w:pPr>
        <w:pStyle w:val="EndNoteBibliography"/>
        <w:spacing w:after="0"/>
        <w:ind w:left="720" w:hanging="720"/>
      </w:pPr>
      <w:r w:rsidRPr="00B8433F">
        <w:t xml:space="preserve">Bronaugh, D., and A. Werner. 2012. zyp: Zhang + Yue-Pilon trends package. R package version 0.10-1.1. </w:t>
      </w:r>
      <w:hyperlink r:id="rId18" w:history="1">
        <w:r w:rsidRPr="00B8433F">
          <w:rPr>
            <w:rStyle w:val="Hyperlink"/>
          </w:rPr>
          <w:t>https://CRAN.R-project.org/package=zyp</w:t>
        </w:r>
      </w:hyperlink>
      <w:r w:rsidRPr="00B8433F">
        <w:t>.</w:t>
      </w:r>
    </w:p>
    <w:p w14:paraId="1C2C8413" w14:textId="77777777" w:rsidR="00B8433F" w:rsidRPr="00B8433F" w:rsidRDefault="00B8433F" w:rsidP="00B8433F">
      <w:pPr>
        <w:pStyle w:val="EndNoteBibliography"/>
        <w:spacing w:after="0"/>
        <w:ind w:left="720" w:hanging="720"/>
      </w:pPr>
      <w:r w:rsidRPr="00B8433F">
        <w:t xml:space="preserve">Camps-Valls, G., M. Campos-Taberner, Á. Moreno-Martínez, S. Walther, G. Duveiller, A. Cescatti, M. D. Mahecha, J. Muñoz-Marí, F. J. García-Haro, and L. Guanter. 2021. A unified vegetation index for quantifying the terrestrial biosphere. Science Advances </w:t>
      </w:r>
      <w:r w:rsidRPr="00B8433F">
        <w:rPr>
          <w:b/>
        </w:rPr>
        <w:t>7</w:t>
      </w:r>
      <w:r w:rsidRPr="00B8433F">
        <w:t>:eabc7447.</w:t>
      </w:r>
    </w:p>
    <w:p w14:paraId="39B9BAD7" w14:textId="77777777" w:rsidR="00B8433F" w:rsidRPr="00B8433F" w:rsidRDefault="00B8433F" w:rsidP="00B8433F">
      <w:pPr>
        <w:pStyle w:val="EndNoteBibliography"/>
        <w:ind w:left="720" w:hanging="720"/>
      </w:pPr>
      <w:r w:rsidRPr="00B8433F">
        <w:t>dos Santos, A. 2017. landsat8: Landsat 8 Imagery Rescaled to Reflectance, Radiance and/or</w:t>
      </w:r>
    </w:p>
    <w:p w14:paraId="14A49C2F" w14:textId="326E0BBF" w:rsidR="00B8433F" w:rsidRPr="00B8433F" w:rsidRDefault="00B8433F" w:rsidP="00B8433F">
      <w:pPr>
        <w:pStyle w:val="EndNoteBibliography"/>
        <w:spacing w:after="0"/>
        <w:ind w:left="720" w:hanging="720"/>
      </w:pPr>
      <w:r w:rsidRPr="00B8433F">
        <w:t xml:space="preserve">Temperature. R package version 0.1-10. </w:t>
      </w:r>
      <w:hyperlink r:id="rId19" w:history="1">
        <w:r w:rsidRPr="00B8433F">
          <w:rPr>
            <w:rStyle w:val="Hyperlink"/>
          </w:rPr>
          <w:t>https://CRAN.R-project.org/package=landsat8</w:t>
        </w:r>
      </w:hyperlink>
      <w:r w:rsidRPr="00B8433F">
        <w:t>.</w:t>
      </w:r>
    </w:p>
    <w:p w14:paraId="0B63AF1C" w14:textId="77777777" w:rsidR="00B8433F" w:rsidRPr="00B8433F" w:rsidRDefault="00B8433F" w:rsidP="00B8433F">
      <w:pPr>
        <w:pStyle w:val="EndNoteBibliography"/>
        <w:spacing w:after="0"/>
        <w:ind w:left="720" w:hanging="720"/>
      </w:pPr>
      <w:r w:rsidRPr="00B8433F">
        <w:t xml:space="preserve">Gaglioti, B., L. T. Berner, B. M. Jones, K. M. Orndahl, A. P. Williams, L. Andreu‐Hayles, R. D’Arrigo, S. J. Goetz, and D. H. Mann. 2021. Tussocks enduring or shrubs greening: Alternate responses to changing fire regimes in the Noatak River Valley, Alaska. Journal of Geophysical Research: Biogeosciences </w:t>
      </w:r>
      <w:r w:rsidRPr="00B8433F">
        <w:rPr>
          <w:b/>
        </w:rPr>
        <w:t>126</w:t>
      </w:r>
      <w:r w:rsidRPr="00B8433F">
        <w:t>:e2020JG006009.</w:t>
      </w:r>
    </w:p>
    <w:p w14:paraId="0C9622C9" w14:textId="77777777" w:rsidR="00B8433F" w:rsidRPr="00B8433F" w:rsidRDefault="00B8433F" w:rsidP="00B8433F">
      <w:pPr>
        <w:pStyle w:val="EndNoteBibliography"/>
        <w:spacing w:after="0"/>
        <w:ind w:left="720" w:hanging="720"/>
      </w:pPr>
      <w:r w:rsidRPr="00B8433F">
        <w:t xml:space="preserve">Gao, B.-C. 1996. NDWI—A normalized difference water index for remote sensing of vegetation liquid water from space. Remote Sensing of Environment </w:t>
      </w:r>
      <w:r w:rsidRPr="00B8433F">
        <w:rPr>
          <w:b/>
        </w:rPr>
        <w:t>58</w:t>
      </w:r>
      <w:r w:rsidRPr="00B8433F">
        <w:t>:257-266.</w:t>
      </w:r>
    </w:p>
    <w:p w14:paraId="16617567" w14:textId="77777777" w:rsidR="00B8433F" w:rsidRPr="00B8433F" w:rsidRDefault="00B8433F" w:rsidP="00B8433F">
      <w:pPr>
        <w:pStyle w:val="EndNoteBibliography"/>
        <w:spacing w:after="0"/>
        <w:ind w:left="720" w:hanging="720"/>
      </w:pPr>
      <w:r w:rsidRPr="00B8433F">
        <w:t xml:space="preserve">Gitelson, A. A. 2004. Wide dynamic range vegetation index for remote quantification of biophysical characteristics of vegetation. Journal of plant physiology </w:t>
      </w:r>
      <w:r w:rsidRPr="00B8433F">
        <w:rPr>
          <w:b/>
        </w:rPr>
        <w:t>161</w:t>
      </w:r>
      <w:r w:rsidRPr="00B8433F">
        <w:t>:165-173.</w:t>
      </w:r>
    </w:p>
    <w:p w14:paraId="01D11BB9" w14:textId="77777777" w:rsidR="00B8433F" w:rsidRPr="00B8433F" w:rsidRDefault="00B8433F" w:rsidP="00B8433F">
      <w:pPr>
        <w:pStyle w:val="EndNoteBibliography"/>
        <w:spacing w:after="0"/>
        <w:ind w:left="720" w:hanging="720"/>
      </w:pPr>
      <w:r w:rsidRPr="00B8433F">
        <w:t xml:space="preserve">Gitelson, A. A., and M. N. Merzlyak. 1998. Remote sensing of chlorophyll concentration in higher plant leaves. Advances in Space Research </w:t>
      </w:r>
      <w:r w:rsidRPr="00B8433F">
        <w:rPr>
          <w:b/>
        </w:rPr>
        <w:t>22</w:t>
      </w:r>
      <w:r w:rsidRPr="00B8433F">
        <w:t>:689-692.</w:t>
      </w:r>
    </w:p>
    <w:p w14:paraId="6BFB7A3F" w14:textId="77777777" w:rsidR="00B8433F" w:rsidRPr="00B8433F" w:rsidRDefault="00B8433F" w:rsidP="00B8433F">
      <w:pPr>
        <w:pStyle w:val="EndNoteBibliography"/>
        <w:spacing w:after="0"/>
        <w:ind w:left="720" w:hanging="720"/>
      </w:pPr>
      <w:r w:rsidRPr="00B8433F">
        <w:t xml:space="preserve">Gorelick, N., M. Hancher, M. Dixon, S. Ilyushchenko, D. Thau, and R. Moore. 2017. Google Earth Engine: Planetary-scale geospatial analysis for everyone. Remote Sensing of Environment </w:t>
      </w:r>
      <w:r w:rsidRPr="00B8433F">
        <w:rPr>
          <w:b/>
        </w:rPr>
        <w:t>202</w:t>
      </w:r>
      <w:r w:rsidRPr="00B8433F">
        <w:t>:18-27.</w:t>
      </w:r>
    </w:p>
    <w:p w14:paraId="3C4A6E01" w14:textId="77777777" w:rsidR="00B8433F" w:rsidRPr="00B8433F" w:rsidRDefault="00B8433F" w:rsidP="00B8433F">
      <w:pPr>
        <w:pStyle w:val="EndNoteBibliography"/>
        <w:spacing w:after="0"/>
        <w:ind w:left="720" w:hanging="720"/>
      </w:pPr>
      <w:r w:rsidRPr="00B8433F">
        <w:t xml:space="preserve">Goslee, S. 2011. Analyzing remote sensing data in R: The Landsat Package. The Journal of Statistial Software </w:t>
      </w:r>
      <w:r w:rsidRPr="00B8433F">
        <w:rPr>
          <w:b/>
        </w:rPr>
        <w:t>43</w:t>
      </w:r>
      <w:r w:rsidRPr="00B8433F">
        <w:t>.</w:t>
      </w:r>
    </w:p>
    <w:p w14:paraId="3537500A" w14:textId="77777777" w:rsidR="00B8433F" w:rsidRPr="00B8433F" w:rsidRDefault="00B8433F" w:rsidP="00B8433F">
      <w:pPr>
        <w:pStyle w:val="EndNoteBibliography"/>
        <w:spacing w:after="0"/>
        <w:ind w:left="720" w:hanging="720"/>
      </w:pPr>
      <w:r w:rsidRPr="00B8433F">
        <w:t xml:space="preserve">Hansen, M. C., P. V. Potapov, R. Moore, M. Hancher, S. A. Turubanova, A. Tyukavina, D. Thau, S. V. Stehman, S. J. Goetz, T. R. Loveland, A. Kommareddy, A. Egorov, L. Chini, C. O. Justice, and J. R. G. Townshend. 2013. High-Resolution Global Maps of 21st-Century Forest Cover Change. science </w:t>
      </w:r>
      <w:r w:rsidRPr="00B8433F">
        <w:rPr>
          <w:b/>
        </w:rPr>
        <w:t>342</w:t>
      </w:r>
      <w:r w:rsidRPr="00B8433F">
        <w:t>:850.</w:t>
      </w:r>
    </w:p>
    <w:p w14:paraId="343B768C" w14:textId="77777777" w:rsidR="00B8433F" w:rsidRPr="00B8433F" w:rsidRDefault="00B8433F" w:rsidP="00B8433F">
      <w:pPr>
        <w:pStyle w:val="EndNoteBibliography"/>
        <w:spacing w:after="0"/>
        <w:ind w:left="720" w:hanging="720"/>
      </w:pPr>
      <w:r w:rsidRPr="00B8433F">
        <w:t xml:space="preserve">Hardisky, M., V. Klemas, and M. Smart. 1983. The influence of soil salinity, growth form, and leaf moisture on the spectral radiance of Spartina alterniflora. Photogrammetric Engineering &amp; Remote Sensing </w:t>
      </w:r>
      <w:r w:rsidRPr="00B8433F">
        <w:rPr>
          <w:b/>
        </w:rPr>
        <w:t>49</w:t>
      </w:r>
      <w:r w:rsidRPr="00B8433F">
        <w:t>:77-83.</w:t>
      </w:r>
    </w:p>
    <w:p w14:paraId="6FA084BB" w14:textId="5CC91E9A" w:rsidR="00B8433F" w:rsidRPr="00B8433F" w:rsidRDefault="00B8433F" w:rsidP="00B8433F">
      <w:pPr>
        <w:pStyle w:val="EndNoteBibliography"/>
        <w:spacing w:after="0"/>
        <w:ind w:left="720" w:hanging="720"/>
      </w:pPr>
      <w:r w:rsidRPr="00B8433F">
        <w:t xml:space="preserve">Howat, I., A. Negrete, and B. Smith. 2015. MEaSUREs Greenland Ice Mapping Project (GIMP) Digital Elevation Model, Version 1. NASA National Snow and Ice Data Center Distributed Active Archive Center. doi: </w:t>
      </w:r>
      <w:hyperlink r:id="rId20" w:history="1">
        <w:r w:rsidRPr="00B8433F">
          <w:rPr>
            <w:rStyle w:val="Hyperlink"/>
          </w:rPr>
          <w:t>https://doi.org/10.5067/NV34YUIXLP9W</w:t>
        </w:r>
      </w:hyperlink>
      <w:r w:rsidRPr="00B8433F">
        <w:t>. [2021-11-23], Boulder, Colorado USA.</w:t>
      </w:r>
    </w:p>
    <w:p w14:paraId="3348B9B1" w14:textId="77777777" w:rsidR="00B8433F" w:rsidRPr="00B8433F" w:rsidRDefault="00B8433F" w:rsidP="00B8433F">
      <w:pPr>
        <w:pStyle w:val="EndNoteBibliography"/>
        <w:spacing w:after="0"/>
        <w:ind w:left="720" w:hanging="720"/>
      </w:pPr>
      <w:r w:rsidRPr="00B8433F">
        <w:t xml:space="preserve">Howat, I. M., A. Negrete, and B. E. Smith. 2014. The Greenland Ice Mapping Project (GIMP) land classification and surface elevation data sets. The Cryosphere </w:t>
      </w:r>
      <w:r w:rsidRPr="00B8433F">
        <w:rPr>
          <w:b/>
        </w:rPr>
        <w:t>8</w:t>
      </w:r>
      <w:r w:rsidRPr="00B8433F">
        <w:t>:1509-1518.</w:t>
      </w:r>
    </w:p>
    <w:p w14:paraId="4F4E46F7" w14:textId="77777777" w:rsidR="00B8433F" w:rsidRPr="00B8433F" w:rsidRDefault="00B8433F" w:rsidP="00B8433F">
      <w:pPr>
        <w:pStyle w:val="EndNoteBibliography"/>
        <w:spacing w:after="0"/>
        <w:ind w:left="720" w:hanging="720"/>
      </w:pPr>
      <w:r w:rsidRPr="00B8433F">
        <w:lastRenderedPageBreak/>
        <w:t xml:space="preserve">Huete, A., K. Didan, T. Miura, E. P. Rodriguez, X. Gao, and L. G. Ferreira. 2002. Overview of the radiometric and biophysical performance of the MODIS vegetation indices. Remote Sensing of Environment </w:t>
      </w:r>
      <w:r w:rsidRPr="00B8433F">
        <w:rPr>
          <w:b/>
        </w:rPr>
        <w:t>83</w:t>
      </w:r>
      <w:r w:rsidRPr="00B8433F">
        <w:t>:195-213.</w:t>
      </w:r>
    </w:p>
    <w:p w14:paraId="29A4438F" w14:textId="77777777" w:rsidR="00B8433F" w:rsidRPr="00B8433F" w:rsidRDefault="00B8433F" w:rsidP="00B8433F">
      <w:pPr>
        <w:pStyle w:val="EndNoteBibliography"/>
        <w:spacing w:after="0"/>
        <w:ind w:left="720" w:hanging="720"/>
      </w:pPr>
      <w:r w:rsidRPr="00B8433F">
        <w:t xml:space="preserve">Huete, A. R. 1988. A soil-adjusted vegetation index (SAVI). Remote Sensing of Environment </w:t>
      </w:r>
      <w:r w:rsidRPr="00B8433F">
        <w:rPr>
          <w:b/>
        </w:rPr>
        <w:t>25</w:t>
      </w:r>
      <w:r w:rsidRPr="00B8433F">
        <w:t>:295-309.</w:t>
      </w:r>
    </w:p>
    <w:p w14:paraId="779AA5F8" w14:textId="77777777" w:rsidR="00B8433F" w:rsidRPr="00B8433F" w:rsidRDefault="00B8433F" w:rsidP="00B8433F">
      <w:pPr>
        <w:pStyle w:val="EndNoteBibliography"/>
        <w:spacing w:after="0"/>
        <w:ind w:left="720" w:hanging="720"/>
      </w:pPr>
      <w:r w:rsidRPr="00B8433F">
        <w:t xml:space="preserve">Jiang, Z., A. R. Huete, K. Didan, and T. Miura. 2008. Development of a two-band enhanced vegetation index without a blue band. Remote Sensing of Environment </w:t>
      </w:r>
      <w:r w:rsidRPr="00B8433F">
        <w:rPr>
          <w:b/>
        </w:rPr>
        <w:t>112</w:t>
      </w:r>
      <w:r w:rsidRPr="00B8433F">
        <w:t>:3833-3845.</w:t>
      </w:r>
    </w:p>
    <w:p w14:paraId="1C687FBB" w14:textId="77777777" w:rsidR="00B8433F" w:rsidRPr="00B8433F" w:rsidRDefault="00B8433F" w:rsidP="00B8433F">
      <w:pPr>
        <w:pStyle w:val="EndNoteBibliography"/>
        <w:spacing w:after="0"/>
        <w:ind w:left="720" w:hanging="720"/>
      </w:pPr>
      <w:r w:rsidRPr="00B8433F">
        <w:t>Key, C. H., and N. C. Benson. 1999. The Normalized Burn Ratio (NBR): A Landsat TM radiometric measure of burn severity. United States Geological Survey, Northern Rocky Mountain Science Center.(Bozeman, MT).</w:t>
      </w:r>
    </w:p>
    <w:p w14:paraId="54376908" w14:textId="77777777" w:rsidR="00B8433F" w:rsidRPr="00B8433F" w:rsidRDefault="00B8433F" w:rsidP="00B8433F">
      <w:pPr>
        <w:pStyle w:val="EndNoteBibliography"/>
        <w:spacing w:after="0"/>
        <w:ind w:left="720" w:hanging="720"/>
      </w:pPr>
      <w:r w:rsidRPr="00B8433F">
        <w:t xml:space="preserve">Lewkowicz, A. G., and R. G. Way. 2019. Extremes of summer climate trigger thousands of thermokarst landslides in a High Arctic environment. Nature communications </w:t>
      </w:r>
      <w:r w:rsidRPr="00B8433F">
        <w:rPr>
          <w:b/>
        </w:rPr>
        <w:t>10</w:t>
      </w:r>
      <w:r w:rsidRPr="00B8433F">
        <w:t>:1329.</w:t>
      </w:r>
    </w:p>
    <w:p w14:paraId="660347A5" w14:textId="77777777" w:rsidR="00B8433F" w:rsidRPr="00B8433F" w:rsidRDefault="00B8433F" w:rsidP="00B8433F">
      <w:pPr>
        <w:pStyle w:val="EndNoteBibliography"/>
        <w:spacing w:after="0"/>
        <w:ind w:left="720" w:hanging="720"/>
      </w:pPr>
      <w:r w:rsidRPr="00B8433F">
        <w:t xml:space="preserve">Marsett, R. C., J. Qi, P. Heilman, S. H. Biedenbender, M. C. Watson, S. Amer, M. Weltz, D. Goodrich, and R. Marsett. 2006. Remote sensing for grassland management in the arid southwest. Rangeland Ecology &amp; Management </w:t>
      </w:r>
      <w:r w:rsidRPr="00B8433F">
        <w:rPr>
          <w:b/>
        </w:rPr>
        <w:t>59</w:t>
      </w:r>
      <w:r w:rsidRPr="00B8433F">
        <w:t>:530-540.</w:t>
      </w:r>
    </w:p>
    <w:p w14:paraId="20950E5F" w14:textId="77777777" w:rsidR="00B8433F" w:rsidRPr="00B8433F" w:rsidRDefault="00B8433F" w:rsidP="00B8433F">
      <w:pPr>
        <w:pStyle w:val="EndNoteBibliography"/>
        <w:spacing w:after="0"/>
        <w:ind w:left="720" w:hanging="720"/>
      </w:pPr>
      <w:r w:rsidRPr="00B8433F">
        <w:t xml:space="preserve">McFeeters, S. K. 1996. The use of the Normalized Difference Water Index (NDWI) in the delineation of open water features. International Journal of Remote Sensing </w:t>
      </w:r>
      <w:r w:rsidRPr="00B8433F">
        <w:rPr>
          <w:b/>
        </w:rPr>
        <w:t>17</w:t>
      </w:r>
      <w:r w:rsidRPr="00B8433F">
        <w:t>:1425-1432.</w:t>
      </w:r>
    </w:p>
    <w:p w14:paraId="3E7184C1" w14:textId="77777777" w:rsidR="00B8433F" w:rsidRPr="00B8433F" w:rsidRDefault="00B8433F" w:rsidP="00B8433F">
      <w:pPr>
        <w:pStyle w:val="EndNoteBibliography"/>
        <w:spacing w:after="0"/>
        <w:ind w:left="720" w:hanging="720"/>
      </w:pPr>
      <w:r w:rsidRPr="00B8433F">
        <w:t xml:space="preserve">Mekonnen, Z. A., W. J. Riley, L. T. Berner, N. J. Bouskill, M. S. Torn, G. Iwahana, A. L. Breen, I. H. Myers-Smith, M. G. Criado, Y. Liu, E. S. Euskirchen, S. J. Goetz, M. C. Mack, and R. F. Grant. 2021. Arctic tundra shrubification: a review of mechanisms and impacts on ecosystem carbon balance. Environmental Research Letters </w:t>
      </w:r>
      <w:r w:rsidRPr="00B8433F">
        <w:rPr>
          <w:b/>
        </w:rPr>
        <w:t>16</w:t>
      </w:r>
      <w:r w:rsidRPr="00B8433F">
        <w:t>:053001.</w:t>
      </w:r>
    </w:p>
    <w:p w14:paraId="4A96DC80" w14:textId="77777777" w:rsidR="00B8433F" w:rsidRPr="00B8433F" w:rsidRDefault="00B8433F" w:rsidP="00B8433F">
      <w:pPr>
        <w:pStyle w:val="EndNoteBibliography"/>
        <w:spacing w:after="0"/>
        <w:ind w:left="720" w:hanging="720"/>
      </w:pPr>
      <w:r w:rsidRPr="00B8433F">
        <w:t xml:space="preserve">Merzlyak, M. N., A. A. Gitelson, O. B. Chivkunova, and V. Y. Rakitin. 1999. Non‐destructive optical detection of pigment changes during leaf senescence and fruit ripening. Physiologia plantarum </w:t>
      </w:r>
      <w:r w:rsidRPr="00B8433F">
        <w:rPr>
          <w:b/>
        </w:rPr>
        <w:t>106</w:t>
      </w:r>
      <w:r w:rsidRPr="00B8433F">
        <w:t>:135-141.</w:t>
      </w:r>
    </w:p>
    <w:p w14:paraId="4B9201DD" w14:textId="77777777" w:rsidR="00B8433F" w:rsidRPr="00B8433F" w:rsidRDefault="00B8433F" w:rsidP="00B8433F">
      <w:pPr>
        <w:pStyle w:val="EndNoteBibliography"/>
        <w:spacing w:after="0"/>
        <w:ind w:left="720" w:hanging="720"/>
      </w:pPr>
      <w:r w:rsidRPr="00B8433F">
        <w:t xml:space="preserve">Pekel, J.-F., A. Cottam, N. Gorelick, and A. S. Belward. 2016. High-resolution mapping of global surface water and its long-term changes. Nature </w:t>
      </w:r>
      <w:r w:rsidRPr="00B8433F">
        <w:rPr>
          <w:b/>
        </w:rPr>
        <w:t>540</w:t>
      </w:r>
      <w:r w:rsidRPr="00B8433F">
        <w:t>:418-422.</w:t>
      </w:r>
    </w:p>
    <w:p w14:paraId="61DEF758" w14:textId="77777777" w:rsidR="00B8433F" w:rsidRPr="00B8433F" w:rsidRDefault="00B8433F" w:rsidP="00B8433F">
      <w:pPr>
        <w:pStyle w:val="EndNoteBibliography"/>
        <w:spacing w:after="0"/>
        <w:ind w:left="720" w:hanging="720"/>
      </w:pPr>
      <w:r w:rsidRPr="00B8433F">
        <w:t>R Core Team. 2020. R: A Language and Environment for Statistical Computing. R Foundation for Statistical Computing, Vienna.</w:t>
      </w:r>
    </w:p>
    <w:p w14:paraId="109291A8" w14:textId="77777777" w:rsidR="00B8433F" w:rsidRPr="00B8433F" w:rsidRDefault="00B8433F" w:rsidP="00B8433F">
      <w:pPr>
        <w:pStyle w:val="EndNoteBibliography"/>
        <w:spacing w:after="0"/>
        <w:ind w:left="720" w:hanging="720"/>
      </w:pPr>
      <w:r w:rsidRPr="00B8433F">
        <w:t xml:space="preserve">Rock, B., J. Vogelmann, D. Williams, A. Vogelmann, and T. Hoshizaki. 1986. Remote detection of forest damage. BioScience </w:t>
      </w:r>
      <w:r w:rsidRPr="00B8433F">
        <w:rPr>
          <w:b/>
        </w:rPr>
        <w:t>36</w:t>
      </w:r>
      <w:r w:rsidRPr="00B8433F">
        <w:t>:439-445.</w:t>
      </w:r>
    </w:p>
    <w:p w14:paraId="0B3B51A7" w14:textId="77777777" w:rsidR="00B8433F" w:rsidRPr="00B8433F" w:rsidRDefault="00B8433F" w:rsidP="00B8433F">
      <w:pPr>
        <w:pStyle w:val="EndNoteBibliography"/>
        <w:spacing w:after="0"/>
        <w:ind w:left="720" w:hanging="720"/>
      </w:pPr>
      <w:r w:rsidRPr="00B8433F">
        <w:t xml:space="preserve">Rouse, J., R. Haas, J. Schell, and D. Deering. 1974. Monitoring vegetation systems in the Great Plains with ERTS. NASA special publication </w:t>
      </w:r>
      <w:r w:rsidRPr="00B8433F">
        <w:rPr>
          <w:b/>
        </w:rPr>
        <w:t>351</w:t>
      </w:r>
      <w:r w:rsidRPr="00B8433F">
        <w:t>:309-317.</w:t>
      </w:r>
    </w:p>
    <w:p w14:paraId="40B8BF53" w14:textId="77777777" w:rsidR="00B8433F" w:rsidRPr="00B8433F" w:rsidRDefault="00B8433F" w:rsidP="00B8433F">
      <w:pPr>
        <w:pStyle w:val="EndNoteBibliography"/>
        <w:spacing w:after="0"/>
        <w:ind w:left="720" w:hanging="720"/>
      </w:pPr>
      <w:r w:rsidRPr="00B8433F">
        <w:t xml:space="preserve">Verdonen, M., L. T. Berner, B. C. Forbes, and T. Kumpula. 2020. Periglacial vegetation dynamics in Arctic Russia: decadal analysis of tundra regeneration on landslides with time series satellite imagery. Environmental Research Letters </w:t>
      </w:r>
      <w:r w:rsidRPr="00B8433F">
        <w:rPr>
          <w:b/>
        </w:rPr>
        <w:t>15</w:t>
      </w:r>
      <w:r w:rsidRPr="00B8433F">
        <w:t>:105020.</w:t>
      </w:r>
    </w:p>
    <w:p w14:paraId="71297327" w14:textId="77777777" w:rsidR="00B8433F" w:rsidRPr="00B8433F" w:rsidRDefault="00B8433F" w:rsidP="00B8433F">
      <w:pPr>
        <w:pStyle w:val="EndNoteBibliography"/>
        <w:spacing w:after="0"/>
        <w:ind w:left="720" w:hanging="720"/>
      </w:pPr>
      <w:r w:rsidRPr="00B8433F">
        <w:t xml:space="preserve">Walker, X. J., H. D. Alexander, L. T. Berner, M. A. Boyd, M. M. Loranty, S. M. Natali, and M. C. Mack. 2021. Positive response of tree productivity to warming is reversed by increased tree density at the Arctic tundra-taiga ecotone. Canadian Journal of Forest Research </w:t>
      </w:r>
      <w:r w:rsidRPr="00B8433F">
        <w:rPr>
          <w:b/>
        </w:rPr>
        <w:t>51</w:t>
      </w:r>
      <w:r w:rsidRPr="00B8433F">
        <w:t>:1323-1338.</w:t>
      </w:r>
    </w:p>
    <w:p w14:paraId="7ACDD6CE" w14:textId="77777777" w:rsidR="00B8433F" w:rsidRPr="00B8433F" w:rsidRDefault="00B8433F" w:rsidP="00B8433F">
      <w:pPr>
        <w:pStyle w:val="EndNoteBibliography"/>
        <w:spacing w:after="0"/>
        <w:ind w:left="720" w:hanging="720"/>
      </w:pPr>
      <w:r w:rsidRPr="00B8433F">
        <w:t xml:space="preserve">Wulder, M. A., T. R. Loveland, D. P. Roy, C. J. Crawford, J. G. Masek, C. E. Woodcock, R. G. Allen, M. C. Anderson, A. S. Belward, W. B. Cohen, J. Dwyer, A. Erb, F. Gao, P. Griffiths, D. Helder, T. Hermosilla, J. D. Hipple, P. Hostert, M. J. Hughes, J. Huntington, D. M. Johnson, R. Kennedy, A. Kilic, Z. Li, L. Lymburner, J. McCorkel, N. Pahlevan, T. A. Scambos, C. Schaaf, J. R. Schott, Y. Sheng, J. Storey, E. Vermote, J. Vogelmann, J. C. White, R. H. Wynne, and Z. Zhu. 2019. Current status of Landsat program, science, and applications. Remote Sensing of Environment </w:t>
      </w:r>
      <w:r w:rsidRPr="00B8433F">
        <w:rPr>
          <w:b/>
        </w:rPr>
        <w:t>225</w:t>
      </w:r>
      <w:r w:rsidRPr="00B8433F">
        <w:t>:127-147.</w:t>
      </w:r>
    </w:p>
    <w:p w14:paraId="01765065" w14:textId="77777777" w:rsidR="00B8433F" w:rsidRPr="00B8433F" w:rsidRDefault="00B8433F" w:rsidP="00B8433F">
      <w:pPr>
        <w:pStyle w:val="EndNoteBibliography"/>
        <w:ind w:left="720" w:hanging="720"/>
      </w:pPr>
      <w:r w:rsidRPr="00B8433F">
        <w:t xml:space="preserve">Zhu, Z., S. Wang, and C. E. Woodcock. 2015. Improvement and expansion of the Fmask algorithm: cloud, cloud shadow, and snow detection for Landsats 4–7, 8, and Sentinel 2 images. Remote Sensing of Environment </w:t>
      </w:r>
      <w:r w:rsidRPr="00B8433F">
        <w:rPr>
          <w:b/>
        </w:rPr>
        <w:t>159</w:t>
      </w:r>
      <w:r w:rsidRPr="00B8433F">
        <w:t>:269-277.</w:t>
      </w:r>
    </w:p>
    <w:p w14:paraId="319B9F96" w14:textId="0AA1EFB9" w:rsidR="00BE49FA" w:rsidRPr="00BE49FA" w:rsidRDefault="00D8312E" w:rsidP="00C81F1B">
      <w:pPr>
        <w:pStyle w:val="Heading1"/>
      </w:pPr>
      <w:r>
        <w:lastRenderedPageBreak/>
        <w:fldChar w:fldCharType="end"/>
      </w:r>
    </w:p>
    <w:sectPr w:rsidR="00BE49FA" w:rsidRPr="00BE49FA">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ogan Berner" w:date="2021-09-08T10:59:00Z" w:initials="LB">
    <w:p w14:paraId="49D52033" w14:textId="2EC37BFA" w:rsidR="00477254" w:rsidRDefault="00477254">
      <w:pPr>
        <w:pStyle w:val="CommentText"/>
      </w:pPr>
      <w:r>
        <w:rPr>
          <w:rStyle w:val="CommentReference"/>
        </w:rPr>
        <w:annotationRef/>
      </w:r>
      <w:r w:rsidRPr="00F751FB">
        <w:rPr>
          <w:rFonts w:ascii="Georgia" w:hAnsi="Georgia" w:cs="Times New Roman"/>
          <w:sz w:val="28"/>
          <w:szCs w:val="28"/>
        </w:rPr>
        <w:t xml:space="preserve">The SN should clearly describe the relationship of the software to existing software in the field. Does it supplement, </w:t>
      </w:r>
      <w:proofErr w:type="spellStart"/>
      <w:r w:rsidRPr="00F751FB">
        <w:rPr>
          <w:rFonts w:ascii="Georgia" w:hAnsi="Georgia" w:cs="Times New Roman"/>
          <w:sz w:val="28"/>
          <w:szCs w:val="28"/>
        </w:rPr>
        <w:t>supercede</w:t>
      </w:r>
      <w:proofErr w:type="spellEnd"/>
      <w:r w:rsidRPr="00F751FB">
        <w:rPr>
          <w:rFonts w:ascii="Georgia" w:hAnsi="Georgia" w:cs="Times New Roman"/>
          <w:sz w:val="28"/>
          <w:szCs w:val="28"/>
        </w:rPr>
        <w:t xml:space="preserve">, or compete with existing software packages? What new features does it provide to users (e.g., a coherent analytical framework, novel functions or methods, increases in speed and stability)? If the software is part of a modular system (e.g., R, Python, Julia, </w:t>
      </w:r>
      <w:proofErr w:type="spellStart"/>
      <w:r w:rsidRPr="00F751FB">
        <w:rPr>
          <w:rFonts w:ascii="Georgia" w:hAnsi="Georgia" w:cs="Times New Roman"/>
          <w:sz w:val="28"/>
          <w:szCs w:val="28"/>
        </w:rPr>
        <w:t>Matlab</w:t>
      </w:r>
      <w:proofErr w:type="spellEnd"/>
      <w:r w:rsidRPr="00F751FB">
        <w:rPr>
          <w:rFonts w:ascii="Georgia" w:hAnsi="Georgia" w:cs="Times New Roman"/>
          <w:sz w:val="28"/>
          <w:szCs w:val="28"/>
        </w:rPr>
        <w:t xml:space="preserve"> packages), it should describe which packages (and their versions) are used by the software, what functionality is used from them, and the specific contribution of the package. Imported packages, and their versions, should be cited using the appropriate references.</w:t>
      </w:r>
    </w:p>
  </w:comment>
  <w:comment w:id="1" w:author="Logan Berner [2]" w:date="2021-09-10T10:12:00Z" w:initials="LB">
    <w:p w14:paraId="3853FD25" w14:textId="092E8E18" w:rsidR="00477254" w:rsidRDefault="00477254">
      <w:pPr>
        <w:pStyle w:val="CommentText"/>
      </w:pPr>
      <w:r>
        <w:rPr>
          <w:rStyle w:val="CommentReference"/>
        </w:rPr>
        <w:annotationRef/>
      </w:r>
      <w:r>
        <w:t>Condense</w:t>
      </w:r>
    </w:p>
  </w:comment>
  <w:comment w:id="2" w:author="Jakob Johann Assmann" w:date="2021-09-16T02:11:00Z" w:initials="JJA">
    <w:p w14:paraId="5A04EDDF" w14:textId="2FC43F8A" w:rsidR="00477254" w:rsidRDefault="00477254">
      <w:pPr>
        <w:pStyle w:val="CommentText"/>
      </w:pPr>
      <w:r>
        <w:rPr>
          <w:rStyle w:val="CommentReference"/>
        </w:rPr>
        <w:annotationRef/>
      </w:r>
      <w:r>
        <w:t xml:space="preserve">The </w:t>
      </w:r>
      <w:proofErr w:type="spellStart"/>
      <w:r>
        <w:t>dois</w:t>
      </w:r>
      <w:proofErr w:type="spellEnd"/>
      <w:r>
        <w:t xml:space="preserve"> for C2 are:</w:t>
      </w:r>
    </w:p>
    <w:p w14:paraId="7C1C4F2D" w14:textId="77777777" w:rsidR="00477254" w:rsidRDefault="00477254">
      <w:pPr>
        <w:pStyle w:val="CommentText"/>
      </w:pPr>
    </w:p>
    <w:p w14:paraId="2CF959BA" w14:textId="77777777" w:rsidR="00477254" w:rsidRPr="008D37EB" w:rsidRDefault="00477254" w:rsidP="008D37EB">
      <w:pPr>
        <w:rPr>
          <w:lang w:val="da-DK"/>
        </w:rPr>
      </w:pPr>
      <w:r w:rsidRPr="008D37EB">
        <w:rPr>
          <w:lang w:val="da-DK"/>
        </w:rPr>
        <w:t xml:space="preserve">Landsat 4/5: </w:t>
      </w:r>
      <w:hyperlink r:id="rId1" w:tgtFrame="_blank" w:history="1">
        <w:r w:rsidRPr="008D37EB">
          <w:rPr>
            <w:rStyle w:val="Hyperlink"/>
            <w:lang w:val="da-DK"/>
          </w:rPr>
          <w:t>doi.org/10.5066/P9IAXOVV</w:t>
        </w:r>
      </w:hyperlink>
    </w:p>
    <w:p w14:paraId="3D1BEC3D" w14:textId="77777777" w:rsidR="00477254" w:rsidRPr="008D37EB" w:rsidRDefault="00477254" w:rsidP="008D37EB">
      <w:pPr>
        <w:rPr>
          <w:lang w:val="da-DK"/>
        </w:rPr>
      </w:pPr>
      <w:r w:rsidRPr="008D37EB">
        <w:rPr>
          <w:lang w:val="da-DK"/>
        </w:rPr>
        <w:t xml:space="preserve">Landsat 7: </w:t>
      </w:r>
      <w:hyperlink r:id="rId2" w:tgtFrame="_blank" w:history="1">
        <w:r w:rsidRPr="008D37EB">
          <w:rPr>
            <w:rStyle w:val="Hyperlink"/>
            <w:lang w:val="da-DK"/>
          </w:rPr>
          <w:t>doi.org/10.5066/P9C7I13B</w:t>
        </w:r>
      </w:hyperlink>
    </w:p>
    <w:p w14:paraId="5A5BF0A1" w14:textId="77777777" w:rsidR="00477254" w:rsidRDefault="00477254" w:rsidP="008D37EB">
      <w:r w:rsidRPr="008D37EB">
        <w:rPr>
          <w:lang w:val="en-GB"/>
        </w:rPr>
        <w:t xml:space="preserve">Landsat 8/9: </w:t>
      </w:r>
      <w:hyperlink r:id="rId3" w:tgtFrame="_blank" w:history="1">
        <w:r>
          <w:rPr>
            <w:rStyle w:val="Hyperlink"/>
          </w:rPr>
          <w:t>doi.org/10.5066/P9OGBGM6</w:t>
        </w:r>
      </w:hyperlink>
      <w:r>
        <w:t> </w:t>
      </w:r>
    </w:p>
    <w:p w14:paraId="4B846D2F" w14:textId="142B39FE" w:rsidR="00477254" w:rsidRPr="008D37EB" w:rsidRDefault="00477254">
      <w:pPr>
        <w:pStyle w:val="CommentText"/>
        <w:rPr>
          <w:lang w:val="en-GB"/>
        </w:rPr>
      </w:pPr>
    </w:p>
  </w:comment>
  <w:comment w:id="3" w:author="Logan Berner [2]" w:date="2021-11-23T16:26:00Z" w:initials="LB">
    <w:p w14:paraId="4A7C5EE8" w14:textId="5EC16A50" w:rsidR="000B55F0" w:rsidRDefault="000B55F0">
      <w:pPr>
        <w:pStyle w:val="CommentText"/>
      </w:pPr>
      <w:r>
        <w:rPr>
          <w:rStyle w:val="CommentReference"/>
        </w:rPr>
        <w:annotationRef/>
      </w:r>
      <w:r>
        <w:t xml:space="preserve">@ Jakob – please add more details or revise this section as needed. </w:t>
      </w:r>
    </w:p>
  </w:comment>
  <w:comment w:id="35" w:author="Logan Berner" w:date="2021-09-08T11:01:00Z" w:initials="LB">
    <w:p w14:paraId="7140F6EF" w14:textId="77777777" w:rsidR="00477254" w:rsidRDefault="00477254" w:rsidP="004F2FB5">
      <w:pPr>
        <w:pStyle w:val="NoSpacing"/>
        <w:rPr>
          <w:rFonts w:ascii="Georgia" w:hAnsi="Georgia" w:cs="Times New Roman"/>
          <w:sz w:val="28"/>
          <w:szCs w:val="28"/>
        </w:rPr>
      </w:pPr>
      <w:r>
        <w:rPr>
          <w:rStyle w:val="CommentReference"/>
        </w:rPr>
        <w:annotationRef/>
      </w:r>
      <w:r w:rsidRPr="00F751FB">
        <w:rPr>
          <w:rFonts w:ascii="Georgia" w:hAnsi="Georgia" w:cs="Times New Roman"/>
          <w:sz w:val="28"/>
          <w:szCs w:val="28"/>
        </w:rPr>
        <w:t>The SN should contain an example of the most common uses of the software. In addition, the software should be distributed with an example to be run "out of the box", so reviewers and readers can run the example themselves, without having to acquire extra data. If data are needed to run the example, it should be provided as supplementary material. The example results should be presented graphically. If the software has graphical functions, default settings are preferred.</w:t>
      </w:r>
    </w:p>
    <w:p w14:paraId="345E6409" w14:textId="644E13C0" w:rsidR="00477254" w:rsidRDefault="00477254">
      <w:pPr>
        <w:pStyle w:val="CommentText"/>
      </w:pPr>
    </w:p>
  </w:comment>
  <w:comment w:id="36" w:author="Logan Berner [2]" w:date="2021-11-18T15:33:00Z" w:initials="LB">
    <w:p w14:paraId="1BADF106" w14:textId="01ADBC6E" w:rsidR="00477254" w:rsidRDefault="00477254">
      <w:pPr>
        <w:pStyle w:val="CommentText"/>
      </w:pPr>
      <w:r>
        <w:rPr>
          <w:rStyle w:val="CommentReference"/>
        </w:rPr>
        <w:annotationRef/>
      </w:r>
      <w:r>
        <w:t xml:space="preserve">Jakob – please add a sentence or two describing this area. </w:t>
      </w:r>
    </w:p>
  </w:comment>
  <w:comment w:id="37" w:author="Logan Berner" w:date="2021-11-23T11:48:00Z" w:initials="LB">
    <w:p w14:paraId="1C5026FD" w14:textId="12DEEEC4" w:rsidR="00477254" w:rsidRDefault="00477254">
      <w:pPr>
        <w:pStyle w:val="CommentText"/>
      </w:pPr>
      <w:r>
        <w:rPr>
          <w:rStyle w:val="CommentReference"/>
        </w:rPr>
        <w:annotationRef/>
      </w:r>
      <w:r>
        <w:t>Figure out how to 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D52033" w15:done="0"/>
  <w15:commentEx w15:paraId="3853FD25" w15:done="0"/>
  <w15:commentEx w15:paraId="4B846D2F" w15:done="0"/>
  <w15:commentEx w15:paraId="4A7C5EE8" w15:done="0"/>
  <w15:commentEx w15:paraId="345E6409" w15:done="0"/>
  <w15:commentEx w15:paraId="1BADF106" w15:done="0"/>
  <w15:commentEx w15:paraId="1C5026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E31600" w16cex:dateUtc="2021-09-08T17:59:00Z"/>
  <w16cex:commentExtensible w16cex:durableId="24E5AE26" w16cex:dateUtc="2021-09-10T17:12:00Z"/>
  <w16cex:commentExtensible w16cex:durableId="24EDA4D0" w16cex:dateUtc="2021-09-16T09:11:00Z"/>
  <w16cex:commentExtensible w16cex:durableId="254794D0" w16cex:dateUtc="2021-11-23T23:26:00Z"/>
  <w16cex:commentExtensible w16cex:durableId="24E31670" w16cex:dateUtc="2021-09-08T18:01:00Z"/>
  <w16cex:commentExtensible w16cex:durableId="2540F0C3" w16cex:dateUtc="2021-11-18T22:33:00Z"/>
  <w16cex:commentExtensible w16cex:durableId="25475385" w16cex:dateUtc="2021-11-23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D52033" w16cid:durableId="24E31600"/>
  <w16cid:commentId w16cid:paraId="3853FD25" w16cid:durableId="24E5AE26"/>
  <w16cid:commentId w16cid:paraId="4B846D2F" w16cid:durableId="24EDA4D0"/>
  <w16cid:commentId w16cid:paraId="4A7C5EE8" w16cid:durableId="254794D0"/>
  <w16cid:commentId w16cid:paraId="345E6409" w16cid:durableId="24E31670"/>
  <w16cid:commentId w16cid:paraId="1BADF106" w16cid:durableId="2540F0C3"/>
  <w16cid:commentId w16cid:paraId="1C5026FD" w16cid:durableId="254753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51DA2" w14:textId="77777777" w:rsidR="006C569F" w:rsidRDefault="006C569F" w:rsidP="00EB55B9">
      <w:pPr>
        <w:spacing w:after="0" w:line="240" w:lineRule="auto"/>
      </w:pPr>
      <w:r>
        <w:separator/>
      </w:r>
    </w:p>
  </w:endnote>
  <w:endnote w:type="continuationSeparator" w:id="0">
    <w:p w14:paraId="4E55016D" w14:textId="77777777" w:rsidR="006C569F" w:rsidRDefault="006C569F" w:rsidP="00EB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1846861"/>
      <w:docPartObj>
        <w:docPartGallery w:val="Page Numbers (Bottom of Page)"/>
        <w:docPartUnique/>
      </w:docPartObj>
    </w:sdtPr>
    <w:sdtEndPr>
      <w:rPr>
        <w:noProof/>
      </w:rPr>
    </w:sdtEndPr>
    <w:sdtContent>
      <w:p w14:paraId="7D7B0722" w14:textId="31D1DE4D" w:rsidR="00477254" w:rsidRDefault="004772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A4438" w14:textId="77777777" w:rsidR="00477254" w:rsidRDefault="00477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7CEDC" w14:textId="77777777" w:rsidR="006C569F" w:rsidRDefault="006C569F" w:rsidP="00EB55B9">
      <w:pPr>
        <w:spacing w:after="0" w:line="240" w:lineRule="auto"/>
      </w:pPr>
      <w:r>
        <w:separator/>
      </w:r>
    </w:p>
  </w:footnote>
  <w:footnote w:type="continuationSeparator" w:id="0">
    <w:p w14:paraId="11569DAA" w14:textId="77777777" w:rsidR="006C569F" w:rsidRDefault="006C569F" w:rsidP="00EB5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94AD2" w14:textId="48D1385A" w:rsidR="00477254" w:rsidRDefault="00477254" w:rsidP="00EB55B9">
    <w:pPr>
      <w:pStyle w:val="Header"/>
      <w:jc w:val="right"/>
    </w:pPr>
    <w:r>
      <w:t>lsatTS package for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E0D14"/>
    <w:multiLevelType w:val="hybridMultilevel"/>
    <w:tmpl w:val="A3F6A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CE42AEE"/>
    <w:multiLevelType w:val="hybridMultilevel"/>
    <w:tmpl w:val="7C6A6016"/>
    <w:lvl w:ilvl="0" w:tplc="AF5E1892">
      <w:start w:val="1"/>
      <w:numFmt w:val="bullet"/>
      <w:lvlText w:val="-"/>
      <w:lvlJc w:val="left"/>
      <w:pPr>
        <w:ind w:left="720" w:hanging="360"/>
      </w:pPr>
      <w:rPr>
        <w:rFonts w:ascii="Times New Roman" w:eastAsiaTheme="minorEastAsia" w:hAnsi="Times New Roman" w:cs="Times New Roman"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gan Berner">
    <w15:presenceInfo w15:providerId="AD" w15:userId="S::logan.berner@nau.edu::f6fd0f1c-29fe-43bb-99fa-550384ef13aa"/>
  </w15:person>
  <w15:person w15:author="Logan Berner [2]">
    <w15:presenceInfo w15:providerId="AD" w15:userId="S::Logan.Berner@nau.edu::f6fd0f1c-29fe-43bb-99fa-550384ef13aa"/>
  </w15:person>
  <w15:person w15:author="Jakob Johann Assmann">
    <w15:presenceInfo w15:providerId="AD" w15:userId="S::au634851@uni.au.dk::3d742933-92a9-482a-84fa-4d2b77008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228F82C-240A-4CB3-ABE3-45E0B4848EED}"/>
    <w:docVar w:name="dgnword-eventsink" w:val="1949270487856"/>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rzrz2xfys0et6es02qx0adprs59z2erxf5t&quot;&gt;Logans Library-20201109&lt;record-ids&gt;&lt;item&gt;902&lt;/item&gt;&lt;item&gt;1126&lt;/item&gt;&lt;item&gt;1560&lt;/item&gt;&lt;item&gt;1934&lt;/item&gt;&lt;item&gt;2741&lt;/item&gt;&lt;item&gt;3251&lt;/item&gt;&lt;item&gt;3320&lt;/item&gt;&lt;item&gt;3341&lt;/item&gt;&lt;item&gt;3374&lt;/item&gt;&lt;item&gt;3408&lt;/item&gt;&lt;item&gt;3411&lt;/item&gt;&lt;item&gt;3587&lt;/item&gt;&lt;item&gt;3608&lt;/item&gt;&lt;item&gt;3683&lt;/item&gt;&lt;item&gt;3699&lt;/item&gt;&lt;item&gt;3755&lt;/item&gt;&lt;item&gt;3875&lt;/item&gt;&lt;item&gt;3959&lt;/item&gt;&lt;item&gt;4064&lt;/item&gt;&lt;item&gt;4115&lt;/item&gt;&lt;item&gt;4344&lt;/item&gt;&lt;item&gt;4476&lt;/item&gt;&lt;item&gt;4485&lt;/item&gt;&lt;item&gt;4489&lt;/item&gt;&lt;item&gt;4495&lt;/item&gt;&lt;item&gt;4501&lt;/item&gt;&lt;item&gt;4506&lt;/item&gt;&lt;item&gt;4513&lt;/item&gt;&lt;item&gt;4641&lt;/item&gt;&lt;item&gt;4642&lt;/item&gt;&lt;item&gt;4643&lt;/item&gt;&lt;item&gt;4644&lt;/item&gt;&lt;item&gt;4645&lt;/item&gt;&lt;item&gt;4646&lt;/item&gt;&lt;item&gt;4647&lt;/item&gt;&lt;/record-ids&gt;&lt;/item&gt;&lt;/Libraries&gt;"/>
  </w:docVars>
  <w:rsids>
    <w:rsidRoot w:val="00B45079"/>
    <w:rsid w:val="00000F29"/>
    <w:rsid w:val="0001570C"/>
    <w:rsid w:val="000213B5"/>
    <w:rsid w:val="00021EA0"/>
    <w:rsid w:val="00027CD4"/>
    <w:rsid w:val="00030698"/>
    <w:rsid w:val="0003731F"/>
    <w:rsid w:val="000632ED"/>
    <w:rsid w:val="000836F0"/>
    <w:rsid w:val="00084ABC"/>
    <w:rsid w:val="000853A5"/>
    <w:rsid w:val="00086314"/>
    <w:rsid w:val="000B4776"/>
    <w:rsid w:val="000B55F0"/>
    <w:rsid w:val="000B7FBE"/>
    <w:rsid w:val="000C275F"/>
    <w:rsid w:val="000C45BD"/>
    <w:rsid w:val="0010487C"/>
    <w:rsid w:val="00106C4B"/>
    <w:rsid w:val="00112D34"/>
    <w:rsid w:val="00132CED"/>
    <w:rsid w:val="00154C6C"/>
    <w:rsid w:val="001630D3"/>
    <w:rsid w:val="00165D80"/>
    <w:rsid w:val="00176605"/>
    <w:rsid w:val="001813F3"/>
    <w:rsid w:val="001828AC"/>
    <w:rsid w:val="001A1A95"/>
    <w:rsid w:val="001A5ABB"/>
    <w:rsid w:val="001A6C2D"/>
    <w:rsid w:val="001B7BF7"/>
    <w:rsid w:val="001C7F28"/>
    <w:rsid w:val="00206CCE"/>
    <w:rsid w:val="00211EE3"/>
    <w:rsid w:val="0022005E"/>
    <w:rsid w:val="00220D01"/>
    <w:rsid w:val="00222227"/>
    <w:rsid w:val="00224AF0"/>
    <w:rsid w:val="0023661A"/>
    <w:rsid w:val="0024136F"/>
    <w:rsid w:val="00250EE3"/>
    <w:rsid w:val="0026479A"/>
    <w:rsid w:val="00283C96"/>
    <w:rsid w:val="0028596A"/>
    <w:rsid w:val="0029290E"/>
    <w:rsid w:val="002A52FE"/>
    <w:rsid w:val="002B23A4"/>
    <w:rsid w:val="002B50C5"/>
    <w:rsid w:val="002C207C"/>
    <w:rsid w:val="002C27C7"/>
    <w:rsid w:val="002C3EDF"/>
    <w:rsid w:val="002D1352"/>
    <w:rsid w:val="002D37A0"/>
    <w:rsid w:val="002F1CCE"/>
    <w:rsid w:val="002F69EB"/>
    <w:rsid w:val="002F6EE8"/>
    <w:rsid w:val="00302291"/>
    <w:rsid w:val="0031164E"/>
    <w:rsid w:val="00313C20"/>
    <w:rsid w:val="00327C86"/>
    <w:rsid w:val="00330786"/>
    <w:rsid w:val="00354DD8"/>
    <w:rsid w:val="00356130"/>
    <w:rsid w:val="00370A44"/>
    <w:rsid w:val="00381CED"/>
    <w:rsid w:val="00385C4F"/>
    <w:rsid w:val="003861ED"/>
    <w:rsid w:val="0039029E"/>
    <w:rsid w:val="003934F7"/>
    <w:rsid w:val="00397810"/>
    <w:rsid w:val="003A590F"/>
    <w:rsid w:val="003A6063"/>
    <w:rsid w:val="003A7C5C"/>
    <w:rsid w:val="003B12C7"/>
    <w:rsid w:val="003B3F84"/>
    <w:rsid w:val="003C7159"/>
    <w:rsid w:val="003C7D0B"/>
    <w:rsid w:val="003D2455"/>
    <w:rsid w:val="003D7172"/>
    <w:rsid w:val="003E129D"/>
    <w:rsid w:val="003E6880"/>
    <w:rsid w:val="004015C4"/>
    <w:rsid w:val="0042225A"/>
    <w:rsid w:val="00422AD6"/>
    <w:rsid w:val="004252F6"/>
    <w:rsid w:val="0045166C"/>
    <w:rsid w:val="00452483"/>
    <w:rsid w:val="00455E25"/>
    <w:rsid w:val="00461546"/>
    <w:rsid w:val="00477254"/>
    <w:rsid w:val="0048413F"/>
    <w:rsid w:val="00495459"/>
    <w:rsid w:val="0049628C"/>
    <w:rsid w:val="00497D49"/>
    <w:rsid w:val="004A266C"/>
    <w:rsid w:val="004B4A89"/>
    <w:rsid w:val="004C73F6"/>
    <w:rsid w:val="004D618D"/>
    <w:rsid w:val="004F168E"/>
    <w:rsid w:val="004F2FB5"/>
    <w:rsid w:val="00505DD9"/>
    <w:rsid w:val="00512B9D"/>
    <w:rsid w:val="00517382"/>
    <w:rsid w:val="00524784"/>
    <w:rsid w:val="0053457C"/>
    <w:rsid w:val="005463A4"/>
    <w:rsid w:val="00573E37"/>
    <w:rsid w:val="00581C05"/>
    <w:rsid w:val="005A303F"/>
    <w:rsid w:val="005B13AD"/>
    <w:rsid w:val="005C2852"/>
    <w:rsid w:val="005D2FC7"/>
    <w:rsid w:val="005D5BE1"/>
    <w:rsid w:val="005E5395"/>
    <w:rsid w:val="005E7FE0"/>
    <w:rsid w:val="005F4D9D"/>
    <w:rsid w:val="0060245B"/>
    <w:rsid w:val="006165C9"/>
    <w:rsid w:val="006174E8"/>
    <w:rsid w:val="006264F9"/>
    <w:rsid w:val="00634DE8"/>
    <w:rsid w:val="006370FB"/>
    <w:rsid w:val="00641264"/>
    <w:rsid w:val="006434A0"/>
    <w:rsid w:val="0065746C"/>
    <w:rsid w:val="00676192"/>
    <w:rsid w:val="00683754"/>
    <w:rsid w:val="006866D8"/>
    <w:rsid w:val="00692972"/>
    <w:rsid w:val="00695B27"/>
    <w:rsid w:val="006B3BD8"/>
    <w:rsid w:val="006B7C79"/>
    <w:rsid w:val="006C569F"/>
    <w:rsid w:val="006D0903"/>
    <w:rsid w:val="006D7A74"/>
    <w:rsid w:val="006E0CFF"/>
    <w:rsid w:val="006E6ACB"/>
    <w:rsid w:val="006F22C8"/>
    <w:rsid w:val="007039F5"/>
    <w:rsid w:val="00710AEA"/>
    <w:rsid w:val="00713812"/>
    <w:rsid w:val="0072688D"/>
    <w:rsid w:val="00733108"/>
    <w:rsid w:val="00743CCA"/>
    <w:rsid w:val="0077545D"/>
    <w:rsid w:val="00777D31"/>
    <w:rsid w:val="00782A8D"/>
    <w:rsid w:val="00792C3C"/>
    <w:rsid w:val="007A1C82"/>
    <w:rsid w:val="007A23DF"/>
    <w:rsid w:val="007A39B6"/>
    <w:rsid w:val="007B03BD"/>
    <w:rsid w:val="007B3C27"/>
    <w:rsid w:val="007B3C28"/>
    <w:rsid w:val="007B3D9C"/>
    <w:rsid w:val="007C191F"/>
    <w:rsid w:val="007C7417"/>
    <w:rsid w:val="007E1D6D"/>
    <w:rsid w:val="007E3FF1"/>
    <w:rsid w:val="007F3F2E"/>
    <w:rsid w:val="007F4509"/>
    <w:rsid w:val="007F5904"/>
    <w:rsid w:val="0081165D"/>
    <w:rsid w:val="00831471"/>
    <w:rsid w:val="008361F7"/>
    <w:rsid w:val="0084197A"/>
    <w:rsid w:val="008507EA"/>
    <w:rsid w:val="00870CD6"/>
    <w:rsid w:val="008742A4"/>
    <w:rsid w:val="0088661F"/>
    <w:rsid w:val="00891554"/>
    <w:rsid w:val="00891EB6"/>
    <w:rsid w:val="008A44EA"/>
    <w:rsid w:val="008A516D"/>
    <w:rsid w:val="008A7E5B"/>
    <w:rsid w:val="008B108D"/>
    <w:rsid w:val="008B6649"/>
    <w:rsid w:val="008B7582"/>
    <w:rsid w:val="008C6BC7"/>
    <w:rsid w:val="008D37EB"/>
    <w:rsid w:val="008E2E43"/>
    <w:rsid w:val="008E5B68"/>
    <w:rsid w:val="008F417E"/>
    <w:rsid w:val="00901B6E"/>
    <w:rsid w:val="009073E5"/>
    <w:rsid w:val="009148B0"/>
    <w:rsid w:val="00926960"/>
    <w:rsid w:val="009300AA"/>
    <w:rsid w:val="009352DA"/>
    <w:rsid w:val="00941058"/>
    <w:rsid w:val="00943AA8"/>
    <w:rsid w:val="00946A12"/>
    <w:rsid w:val="009525C2"/>
    <w:rsid w:val="00952E21"/>
    <w:rsid w:val="009542CB"/>
    <w:rsid w:val="00961EC4"/>
    <w:rsid w:val="009627D5"/>
    <w:rsid w:val="00984A37"/>
    <w:rsid w:val="009904A0"/>
    <w:rsid w:val="0099430B"/>
    <w:rsid w:val="00995E10"/>
    <w:rsid w:val="009B1F98"/>
    <w:rsid w:val="009B4E3B"/>
    <w:rsid w:val="009C1EBF"/>
    <w:rsid w:val="009C68F5"/>
    <w:rsid w:val="009D5EB4"/>
    <w:rsid w:val="009E095F"/>
    <w:rsid w:val="009E67BA"/>
    <w:rsid w:val="009F2CF6"/>
    <w:rsid w:val="009F6ED4"/>
    <w:rsid w:val="00A07B97"/>
    <w:rsid w:val="00A12244"/>
    <w:rsid w:val="00A40441"/>
    <w:rsid w:val="00A5674D"/>
    <w:rsid w:val="00A655E2"/>
    <w:rsid w:val="00A65A7A"/>
    <w:rsid w:val="00A70F9A"/>
    <w:rsid w:val="00A741CD"/>
    <w:rsid w:val="00A8338D"/>
    <w:rsid w:val="00A9244D"/>
    <w:rsid w:val="00A92AB4"/>
    <w:rsid w:val="00A95307"/>
    <w:rsid w:val="00AA5E20"/>
    <w:rsid w:val="00AC568D"/>
    <w:rsid w:val="00AC61AC"/>
    <w:rsid w:val="00AD0531"/>
    <w:rsid w:val="00AE0CAB"/>
    <w:rsid w:val="00AE0D98"/>
    <w:rsid w:val="00AE41FA"/>
    <w:rsid w:val="00B06565"/>
    <w:rsid w:val="00B15E21"/>
    <w:rsid w:val="00B16CB2"/>
    <w:rsid w:val="00B2614B"/>
    <w:rsid w:val="00B30D29"/>
    <w:rsid w:val="00B314FD"/>
    <w:rsid w:val="00B33ACC"/>
    <w:rsid w:val="00B41BE5"/>
    <w:rsid w:val="00B42316"/>
    <w:rsid w:val="00B45079"/>
    <w:rsid w:val="00B62D7F"/>
    <w:rsid w:val="00B82B05"/>
    <w:rsid w:val="00B8433F"/>
    <w:rsid w:val="00B93165"/>
    <w:rsid w:val="00B963CB"/>
    <w:rsid w:val="00BA31A6"/>
    <w:rsid w:val="00BB0AD5"/>
    <w:rsid w:val="00BB72FF"/>
    <w:rsid w:val="00BC11CC"/>
    <w:rsid w:val="00BC2EA0"/>
    <w:rsid w:val="00BC4C4C"/>
    <w:rsid w:val="00BC4DFA"/>
    <w:rsid w:val="00BE376D"/>
    <w:rsid w:val="00BE49FA"/>
    <w:rsid w:val="00BF5EB9"/>
    <w:rsid w:val="00C04880"/>
    <w:rsid w:val="00C053DC"/>
    <w:rsid w:val="00C12D7B"/>
    <w:rsid w:val="00C22D1B"/>
    <w:rsid w:val="00C262DE"/>
    <w:rsid w:val="00C33E07"/>
    <w:rsid w:val="00C35802"/>
    <w:rsid w:val="00C409DA"/>
    <w:rsid w:val="00C40A6A"/>
    <w:rsid w:val="00C4691F"/>
    <w:rsid w:val="00C56196"/>
    <w:rsid w:val="00C579A1"/>
    <w:rsid w:val="00C57DA0"/>
    <w:rsid w:val="00C70207"/>
    <w:rsid w:val="00C81F1B"/>
    <w:rsid w:val="00C935C1"/>
    <w:rsid w:val="00CA04F3"/>
    <w:rsid w:val="00CA07E6"/>
    <w:rsid w:val="00CA786D"/>
    <w:rsid w:val="00CB511D"/>
    <w:rsid w:val="00CB5ED3"/>
    <w:rsid w:val="00CB7990"/>
    <w:rsid w:val="00CD17FA"/>
    <w:rsid w:val="00D016CB"/>
    <w:rsid w:val="00D04654"/>
    <w:rsid w:val="00D408CA"/>
    <w:rsid w:val="00D43A8D"/>
    <w:rsid w:val="00D54F2C"/>
    <w:rsid w:val="00D61E4F"/>
    <w:rsid w:val="00D66B3D"/>
    <w:rsid w:val="00D7087C"/>
    <w:rsid w:val="00D710A0"/>
    <w:rsid w:val="00D727A7"/>
    <w:rsid w:val="00D72C7F"/>
    <w:rsid w:val="00D76CC8"/>
    <w:rsid w:val="00D8312E"/>
    <w:rsid w:val="00D90A80"/>
    <w:rsid w:val="00D926B6"/>
    <w:rsid w:val="00D97A86"/>
    <w:rsid w:val="00DB0039"/>
    <w:rsid w:val="00DC666B"/>
    <w:rsid w:val="00DD4372"/>
    <w:rsid w:val="00DD4795"/>
    <w:rsid w:val="00DD6183"/>
    <w:rsid w:val="00DD7FD2"/>
    <w:rsid w:val="00DE26DB"/>
    <w:rsid w:val="00DE7DE5"/>
    <w:rsid w:val="00E07A3D"/>
    <w:rsid w:val="00E11FF4"/>
    <w:rsid w:val="00E12136"/>
    <w:rsid w:val="00E16F62"/>
    <w:rsid w:val="00E22D17"/>
    <w:rsid w:val="00E34891"/>
    <w:rsid w:val="00E42BBB"/>
    <w:rsid w:val="00E46970"/>
    <w:rsid w:val="00E64A9E"/>
    <w:rsid w:val="00E67A26"/>
    <w:rsid w:val="00E7044B"/>
    <w:rsid w:val="00E711A1"/>
    <w:rsid w:val="00E87562"/>
    <w:rsid w:val="00EB55B9"/>
    <w:rsid w:val="00EC1D88"/>
    <w:rsid w:val="00EC5E6F"/>
    <w:rsid w:val="00ED51A0"/>
    <w:rsid w:val="00EF290A"/>
    <w:rsid w:val="00EF4D79"/>
    <w:rsid w:val="00F11683"/>
    <w:rsid w:val="00F16EBD"/>
    <w:rsid w:val="00F3181F"/>
    <w:rsid w:val="00F4186D"/>
    <w:rsid w:val="00F42544"/>
    <w:rsid w:val="00F46243"/>
    <w:rsid w:val="00F50314"/>
    <w:rsid w:val="00F50F39"/>
    <w:rsid w:val="00F549DA"/>
    <w:rsid w:val="00F71E7E"/>
    <w:rsid w:val="00F739FD"/>
    <w:rsid w:val="00F73BBE"/>
    <w:rsid w:val="00F751FB"/>
    <w:rsid w:val="00F827DE"/>
    <w:rsid w:val="00F858A0"/>
    <w:rsid w:val="00FB010E"/>
    <w:rsid w:val="00FB4A83"/>
    <w:rsid w:val="00FB5579"/>
    <w:rsid w:val="00FB5A6E"/>
    <w:rsid w:val="00FB6DC3"/>
    <w:rsid w:val="00FC58B6"/>
    <w:rsid w:val="00FD523E"/>
    <w:rsid w:val="00FE007E"/>
    <w:rsid w:val="00FE4304"/>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F18BF"/>
  <w15:chartTrackingRefBased/>
  <w15:docId w15:val="{0C29A4B7-A148-4EA9-8971-01C3270A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1F1B"/>
    <w:pPr>
      <w:spacing w:after="0" w:line="240" w:lineRule="auto"/>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C81F1B"/>
    <w:pPr>
      <w:keepNext/>
      <w:keepLines/>
      <w:spacing w:before="40" w:after="0"/>
      <w:outlineLvl w:val="1"/>
    </w:pPr>
    <w:rPr>
      <w:rFonts w:ascii="Times New Roman" w:eastAsiaTheme="majorEastAsia" w:hAnsi="Times New Roman" w:cstheme="majorBidi"/>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1B"/>
    <w:rPr>
      <w:rFonts w:ascii="Times New Roman" w:eastAsia="Times New Roman" w:hAnsi="Times New Roman" w:cs="Times New Roman"/>
      <w:b/>
      <w:bCs/>
      <w:kern w:val="36"/>
      <w:sz w:val="24"/>
      <w:szCs w:val="48"/>
    </w:rPr>
  </w:style>
  <w:style w:type="paragraph" w:styleId="NoSpacing">
    <w:name w:val="No Spacing"/>
    <w:link w:val="NoSpacingChar"/>
    <w:uiPriority w:val="1"/>
    <w:qFormat/>
    <w:rsid w:val="00F751FB"/>
    <w:pPr>
      <w:spacing w:after="0" w:line="240" w:lineRule="auto"/>
    </w:pPr>
  </w:style>
  <w:style w:type="character" w:styleId="CommentReference">
    <w:name w:val="annotation reference"/>
    <w:basedOn w:val="DefaultParagraphFont"/>
    <w:uiPriority w:val="99"/>
    <w:semiHidden/>
    <w:unhideWhenUsed/>
    <w:rsid w:val="00F73BBE"/>
    <w:rPr>
      <w:sz w:val="16"/>
      <w:szCs w:val="16"/>
    </w:rPr>
  </w:style>
  <w:style w:type="paragraph" w:styleId="CommentText">
    <w:name w:val="annotation text"/>
    <w:basedOn w:val="Normal"/>
    <w:link w:val="CommentTextChar"/>
    <w:uiPriority w:val="99"/>
    <w:semiHidden/>
    <w:unhideWhenUsed/>
    <w:rsid w:val="00F73BBE"/>
    <w:pPr>
      <w:spacing w:line="240" w:lineRule="auto"/>
    </w:pPr>
    <w:rPr>
      <w:sz w:val="20"/>
      <w:szCs w:val="20"/>
    </w:rPr>
  </w:style>
  <w:style w:type="character" w:customStyle="1" w:styleId="CommentTextChar">
    <w:name w:val="Comment Text Char"/>
    <w:basedOn w:val="DefaultParagraphFont"/>
    <w:link w:val="CommentText"/>
    <w:uiPriority w:val="99"/>
    <w:semiHidden/>
    <w:rsid w:val="00F73BBE"/>
    <w:rPr>
      <w:sz w:val="20"/>
      <w:szCs w:val="20"/>
    </w:rPr>
  </w:style>
  <w:style w:type="paragraph" w:styleId="CommentSubject">
    <w:name w:val="annotation subject"/>
    <w:basedOn w:val="CommentText"/>
    <w:next w:val="CommentText"/>
    <w:link w:val="CommentSubjectChar"/>
    <w:uiPriority w:val="99"/>
    <w:semiHidden/>
    <w:unhideWhenUsed/>
    <w:rsid w:val="00F73BBE"/>
    <w:rPr>
      <w:b/>
      <w:bCs/>
    </w:rPr>
  </w:style>
  <w:style w:type="character" w:customStyle="1" w:styleId="CommentSubjectChar">
    <w:name w:val="Comment Subject Char"/>
    <w:basedOn w:val="CommentTextChar"/>
    <w:link w:val="CommentSubject"/>
    <w:uiPriority w:val="99"/>
    <w:semiHidden/>
    <w:rsid w:val="00F73BBE"/>
    <w:rPr>
      <w:b/>
      <w:bCs/>
      <w:sz w:val="20"/>
      <w:szCs w:val="20"/>
    </w:rPr>
  </w:style>
  <w:style w:type="table" w:styleId="TableGrid">
    <w:name w:val="Table Grid"/>
    <w:basedOn w:val="TableNormal"/>
    <w:uiPriority w:val="39"/>
    <w:rsid w:val="00792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710A0"/>
    <w:pPr>
      <w:spacing w:after="0"/>
      <w:jc w:val="center"/>
    </w:pPr>
    <w:rPr>
      <w:rFonts w:ascii="Calibri" w:hAnsi="Calibri" w:cs="Calibri"/>
      <w:noProof/>
    </w:rPr>
  </w:style>
  <w:style w:type="character" w:customStyle="1" w:styleId="NoSpacingChar">
    <w:name w:val="No Spacing Char"/>
    <w:basedOn w:val="DefaultParagraphFont"/>
    <w:link w:val="NoSpacing"/>
    <w:uiPriority w:val="1"/>
    <w:rsid w:val="00D710A0"/>
  </w:style>
  <w:style w:type="character" w:customStyle="1" w:styleId="EndNoteBibliographyTitleChar">
    <w:name w:val="EndNote Bibliography Title Char"/>
    <w:basedOn w:val="NoSpacingChar"/>
    <w:link w:val="EndNoteBibliographyTitle"/>
    <w:rsid w:val="00D710A0"/>
    <w:rPr>
      <w:rFonts w:ascii="Calibri" w:hAnsi="Calibri" w:cs="Calibri"/>
      <w:noProof/>
    </w:rPr>
  </w:style>
  <w:style w:type="paragraph" w:customStyle="1" w:styleId="EndNoteBibliography">
    <w:name w:val="EndNote Bibliography"/>
    <w:basedOn w:val="Normal"/>
    <w:link w:val="EndNoteBibliographyChar"/>
    <w:rsid w:val="00D710A0"/>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D710A0"/>
    <w:rPr>
      <w:rFonts w:ascii="Calibri" w:hAnsi="Calibri" w:cs="Calibri"/>
      <w:noProof/>
    </w:rPr>
  </w:style>
  <w:style w:type="character" w:styleId="Hyperlink">
    <w:name w:val="Hyperlink"/>
    <w:basedOn w:val="DefaultParagraphFont"/>
    <w:uiPriority w:val="99"/>
    <w:unhideWhenUsed/>
    <w:rsid w:val="003D2455"/>
    <w:rPr>
      <w:color w:val="0563C1" w:themeColor="hyperlink"/>
      <w:u w:val="single"/>
    </w:rPr>
  </w:style>
  <w:style w:type="character" w:styleId="UnresolvedMention">
    <w:name w:val="Unresolved Mention"/>
    <w:basedOn w:val="DefaultParagraphFont"/>
    <w:uiPriority w:val="99"/>
    <w:semiHidden/>
    <w:unhideWhenUsed/>
    <w:rsid w:val="003D2455"/>
    <w:rPr>
      <w:color w:val="605E5C"/>
      <w:shd w:val="clear" w:color="auto" w:fill="E1DFDD"/>
    </w:rPr>
  </w:style>
  <w:style w:type="paragraph" w:styleId="Header">
    <w:name w:val="header"/>
    <w:basedOn w:val="Normal"/>
    <w:link w:val="HeaderChar"/>
    <w:uiPriority w:val="99"/>
    <w:unhideWhenUsed/>
    <w:rsid w:val="00EB5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B9"/>
  </w:style>
  <w:style w:type="paragraph" w:styleId="Footer">
    <w:name w:val="footer"/>
    <w:basedOn w:val="Normal"/>
    <w:link w:val="FooterChar"/>
    <w:uiPriority w:val="99"/>
    <w:unhideWhenUsed/>
    <w:rsid w:val="00EB5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B9"/>
  </w:style>
  <w:style w:type="paragraph" w:styleId="HTMLPreformatted">
    <w:name w:val="HTML Preformatted"/>
    <w:basedOn w:val="Normal"/>
    <w:link w:val="HTMLPreformattedChar"/>
    <w:uiPriority w:val="99"/>
    <w:semiHidden/>
    <w:unhideWhenUsed/>
    <w:rsid w:val="0013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32CED"/>
    <w:rPr>
      <w:rFonts w:ascii="Courier New" w:eastAsia="Times New Roman" w:hAnsi="Courier New" w:cs="Courier New"/>
      <w:sz w:val="20"/>
      <w:szCs w:val="20"/>
      <w:lang w:eastAsia="en-US"/>
    </w:rPr>
  </w:style>
  <w:style w:type="character" w:customStyle="1" w:styleId="pl-e">
    <w:name w:val="pl-e"/>
    <w:basedOn w:val="DefaultParagraphFont"/>
    <w:rsid w:val="00132CED"/>
  </w:style>
  <w:style w:type="character" w:customStyle="1" w:styleId="pl-k">
    <w:name w:val="pl-k"/>
    <w:basedOn w:val="DefaultParagraphFont"/>
    <w:rsid w:val="00132CED"/>
  </w:style>
  <w:style w:type="character" w:customStyle="1" w:styleId="pl-s">
    <w:name w:val="pl-s"/>
    <w:basedOn w:val="DefaultParagraphFont"/>
    <w:rsid w:val="00132CED"/>
  </w:style>
  <w:style w:type="character" w:customStyle="1" w:styleId="pl-pds">
    <w:name w:val="pl-pds"/>
    <w:basedOn w:val="DefaultParagraphFont"/>
    <w:rsid w:val="00132CED"/>
  </w:style>
  <w:style w:type="character" w:customStyle="1" w:styleId="Heading2Char">
    <w:name w:val="Heading 2 Char"/>
    <w:basedOn w:val="DefaultParagraphFont"/>
    <w:link w:val="Heading2"/>
    <w:uiPriority w:val="9"/>
    <w:rsid w:val="00C81F1B"/>
    <w:rPr>
      <w:rFonts w:ascii="Times New Roman" w:eastAsiaTheme="majorEastAsia" w:hAnsi="Times New Roman" w:cstheme="majorBidi"/>
      <w:i/>
      <w:sz w:val="24"/>
      <w:szCs w:val="26"/>
    </w:rPr>
  </w:style>
  <w:style w:type="character" w:styleId="PlaceholderText">
    <w:name w:val="Placeholder Text"/>
    <w:basedOn w:val="DefaultParagraphFont"/>
    <w:uiPriority w:val="99"/>
    <w:semiHidden/>
    <w:rsid w:val="00995E10"/>
    <w:rPr>
      <w:color w:val="808080"/>
    </w:rPr>
  </w:style>
  <w:style w:type="character" w:styleId="FollowedHyperlink">
    <w:name w:val="FollowedHyperlink"/>
    <w:basedOn w:val="DefaultParagraphFont"/>
    <w:uiPriority w:val="99"/>
    <w:semiHidden/>
    <w:unhideWhenUsed/>
    <w:rsid w:val="008D3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93541">
      <w:bodyDiv w:val="1"/>
      <w:marLeft w:val="0"/>
      <w:marRight w:val="0"/>
      <w:marTop w:val="0"/>
      <w:marBottom w:val="0"/>
      <w:divBdr>
        <w:top w:val="none" w:sz="0" w:space="0" w:color="auto"/>
        <w:left w:val="none" w:sz="0" w:space="0" w:color="auto"/>
        <w:bottom w:val="none" w:sz="0" w:space="0" w:color="auto"/>
        <w:right w:val="none" w:sz="0" w:space="0" w:color="auto"/>
      </w:divBdr>
    </w:div>
    <w:div w:id="803498095">
      <w:bodyDiv w:val="1"/>
      <w:marLeft w:val="0"/>
      <w:marRight w:val="0"/>
      <w:marTop w:val="0"/>
      <w:marBottom w:val="0"/>
      <w:divBdr>
        <w:top w:val="none" w:sz="0" w:space="0" w:color="auto"/>
        <w:left w:val="none" w:sz="0" w:space="0" w:color="auto"/>
        <w:bottom w:val="none" w:sz="0" w:space="0" w:color="auto"/>
        <w:right w:val="none" w:sz="0" w:space="0" w:color="auto"/>
      </w:divBdr>
    </w:div>
    <w:div w:id="1628391963">
      <w:bodyDiv w:val="1"/>
      <w:marLeft w:val="0"/>
      <w:marRight w:val="0"/>
      <w:marTop w:val="0"/>
      <w:marBottom w:val="0"/>
      <w:divBdr>
        <w:top w:val="none" w:sz="0" w:space="0" w:color="auto"/>
        <w:left w:val="none" w:sz="0" w:space="0" w:color="auto"/>
        <w:bottom w:val="none" w:sz="0" w:space="0" w:color="auto"/>
        <w:right w:val="none" w:sz="0" w:space="0" w:color="auto"/>
      </w:divBdr>
    </w:div>
    <w:div w:id="1828597321">
      <w:bodyDiv w:val="1"/>
      <w:marLeft w:val="0"/>
      <w:marRight w:val="0"/>
      <w:marTop w:val="0"/>
      <w:marBottom w:val="0"/>
      <w:divBdr>
        <w:top w:val="none" w:sz="0" w:space="0" w:color="auto"/>
        <w:left w:val="none" w:sz="0" w:space="0" w:color="auto"/>
        <w:bottom w:val="none" w:sz="0" w:space="0" w:color="auto"/>
        <w:right w:val="none" w:sz="0" w:space="0" w:color="auto"/>
      </w:divBdr>
    </w:div>
    <w:div w:id="214427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5066/P9OGBGM6" TargetMode="External"/><Relationship Id="rId2" Type="http://schemas.openxmlformats.org/officeDocument/2006/relationships/hyperlink" Target="https://doi.org/10.5066/P9C7I13B" TargetMode="External"/><Relationship Id="rId1" Type="http://schemas.openxmlformats.org/officeDocument/2006/relationships/hyperlink" Target="https://doi.org/10.5066/P9IAXOV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spatial.github.io/rgee/" TargetMode="External"/><Relationship Id="rId18" Type="http://schemas.openxmlformats.org/officeDocument/2006/relationships/hyperlink" Target="https://CRAN.R-project.org/package=zy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arthengine.google.com/"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doi.org/10.5067/NV34YUIXLP9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CRAN.R-project.org/package=landsat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40A-05ED-415D-B2CD-4DA71261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14</Pages>
  <Words>9919</Words>
  <Characters>56543</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295</cp:revision>
  <dcterms:created xsi:type="dcterms:W3CDTF">2021-09-08T17:41:00Z</dcterms:created>
  <dcterms:modified xsi:type="dcterms:W3CDTF">2021-11-24T00:41:00Z</dcterms:modified>
</cp:coreProperties>
</file>